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172A" w14:textId="6EA49763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práctico</w:t>
      </w:r>
      <w:r w:rsidRPr="00A82466">
        <w:rPr>
          <w:rFonts w:ascii="Arial" w:hAnsi="Arial" w:cs="Arial"/>
          <w:b/>
          <w:sz w:val="24"/>
          <w:szCs w:val="24"/>
        </w:rPr>
        <w:t>.</w:t>
      </w:r>
    </w:p>
    <w:p w14:paraId="3B5090CC" w14:textId="6BD48D13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3A0F6A1D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434F508" w14:textId="0AC170C2" w:rsidR="002C4C70" w:rsidRPr="000532BB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Primera parte. </w:t>
      </w:r>
    </w:p>
    <w:p w14:paraId="2A5C4E19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22CE4F5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2BB">
        <w:rPr>
          <w:rFonts w:ascii="Arial" w:hAnsi="Arial" w:cs="Arial"/>
          <w:b/>
          <w:sz w:val="24"/>
          <w:szCs w:val="24"/>
        </w:rPr>
        <w:t xml:space="preserve">Objetivo de la actividad: </w:t>
      </w:r>
      <w:r>
        <w:rPr>
          <w:rFonts w:ascii="Arial" w:hAnsi="Arial" w:cs="Arial"/>
          <w:sz w:val="24"/>
          <w:szCs w:val="24"/>
        </w:rPr>
        <w:t xml:space="preserve">Codificar las interfaces graficas usando PHP y el servidor apache.  </w:t>
      </w:r>
    </w:p>
    <w:p w14:paraId="7F58569A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FF5CB6" w14:textId="3DF59BCD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Apreciado aprendiz, como te podrás dar cuenta, </w:t>
      </w:r>
      <w:r w:rsidR="00111AD7">
        <w:rPr>
          <w:rFonts w:ascii="Arial" w:hAnsi="Arial" w:cs="Arial"/>
          <w:sz w:val="24"/>
          <w:szCs w:val="24"/>
        </w:rPr>
        <w:t>el guía pasado</w:t>
      </w:r>
      <w:r>
        <w:rPr>
          <w:rFonts w:ascii="Arial" w:hAnsi="Arial" w:cs="Arial"/>
          <w:sz w:val="24"/>
          <w:szCs w:val="24"/>
        </w:rPr>
        <w:t xml:space="preserve"> se ha trabajado algunos elementos del lenguaje PHP. </w:t>
      </w:r>
    </w:p>
    <w:p w14:paraId="31949B3E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53C22EC" wp14:editId="79F292CD">
            <wp:simplePos x="0" y="0"/>
            <wp:positionH relativeFrom="column">
              <wp:posOffset>2211705</wp:posOffset>
            </wp:positionH>
            <wp:positionV relativeFrom="paragraph">
              <wp:posOffset>136525</wp:posOffset>
            </wp:positionV>
            <wp:extent cx="3867785" cy="1722120"/>
            <wp:effectExtent l="0" t="0" r="0" b="0"/>
            <wp:wrapTight wrapText="bothSides">
              <wp:wrapPolygon edited="0">
                <wp:start x="0" y="0"/>
                <wp:lineTo x="0" y="21265"/>
                <wp:lineTo x="21490" y="21265"/>
                <wp:lineTo x="2149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0811" r="60113" b="12500"/>
                    <a:stretch/>
                  </pic:blipFill>
                  <pic:spPr bwMode="auto">
                    <a:xfrm>
                      <a:off x="0" y="0"/>
                      <a:ext cx="3867785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46D5F" w14:textId="0369F4BF" w:rsidR="002C4C70" w:rsidRPr="00290F96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trabajará con el concepto de c</w:t>
      </w:r>
      <w:r w:rsidRPr="00290F96">
        <w:rPr>
          <w:rFonts w:ascii="Arial" w:hAnsi="Arial" w:cs="Arial"/>
          <w:sz w:val="24"/>
          <w:szCs w:val="24"/>
        </w:rPr>
        <w:t>onectar con la base de datos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3B492CF" w14:textId="77777777" w:rsidR="002C4C70" w:rsidRPr="00290F96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70B2A4" w14:textId="0F412568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que se realiza </w:t>
      </w:r>
      <w:r w:rsidRPr="00290F96">
        <w:rPr>
          <w:rFonts w:ascii="Arial" w:hAnsi="Arial" w:cs="Arial"/>
          <w:sz w:val="24"/>
          <w:szCs w:val="24"/>
        </w:rPr>
        <w:t>es conectar con la base de datos, para ello crearemos una función</w:t>
      </w:r>
      <w:r>
        <w:rPr>
          <w:rFonts w:ascii="Arial" w:hAnsi="Arial" w:cs="Arial"/>
          <w:sz w:val="24"/>
          <w:szCs w:val="24"/>
        </w:rPr>
        <w:t xml:space="preserve"> para conectar</w:t>
      </w:r>
      <w:r w:rsidRPr="00290F96">
        <w:rPr>
          <w:rFonts w:ascii="Arial" w:hAnsi="Arial" w:cs="Arial"/>
          <w:sz w:val="24"/>
          <w:szCs w:val="24"/>
        </w:rPr>
        <w:t xml:space="preserve">, y </w:t>
      </w:r>
      <w:r>
        <w:rPr>
          <w:rFonts w:ascii="Arial" w:hAnsi="Arial" w:cs="Arial"/>
          <w:sz w:val="24"/>
          <w:szCs w:val="24"/>
        </w:rPr>
        <w:t xml:space="preserve">otra para desconectar la base de datos. </w:t>
      </w:r>
    </w:p>
    <w:p w14:paraId="1B821433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39F2A8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4D9B1A" w14:textId="53D9759B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vamos a i</w:t>
      </w:r>
      <w:r w:rsidRPr="00290F96">
        <w:rPr>
          <w:rFonts w:ascii="Arial" w:hAnsi="Arial" w:cs="Arial"/>
          <w:sz w:val="24"/>
          <w:szCs w:val="24"/>
        </w:rPr>
        <w:t>nsertar</w:t>
      </w:r>
      <w:r>
        <w:rPr>
          <w:rFonts w:ascii="Arial" w:hAnsi="Arial" w:cs="Arial"/>
          <w:sz w:val="24"/>
          <w:szCs w:val="24"/>
        </w:rPr>
        <w:t xml:space="preserve"> datos en una tabla, dentro de la base de datos denominada tienda, siguiendo la siguiente lógica: </w:t>
      </w:r>
      <w:r w:rsidRPr="00290F96">
        <w:rPr>
          <w:rFonts w:ascii="Arial" w:hAnsi="Arial" w:cs="Arial"/>
          <w:sz w:val="24"/>
          <w:szCs w:val="24"/>
        </w:rPr>
        <w:t>Insertamos los datos texto1 y texto2 en los campos campo1 y campo2.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442597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1DF948F" wp14:editId="09530CB1">
            <wp:simplePos x="0" y="0"/>
            <wp:positionH relativeFrom="column">
              <wp:posOffset>603885</wp:posOffset>
            </wp:positionH>
            <wp:positionV relativeFrom="paragraph">
              <wp:posOffset>155575</wp:posOffset>
            </wp:positionV>
            <wp:extent cx="4783455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505" y="21475"/>
                <wp:lineTo x="2150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8" t="38852" r="54224" b="36824"/>
                    <a:stretch/>
                  </pic:blipFill>
                  <pic:spPr bwMode="auto">
                    <a:xfrm>
                      <a:off x="0" y="0"/>
                      <a:ext cx="478345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2CFF9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D14D2F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8AFA16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A8FB21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B6F25B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7C974C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C543C2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C53AC5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6C9AD8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7D0CEF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F4B766" w14:textId="77777777" w:rsidR="002C4C70" w:rsidRPr="00A2301E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2CAD55" w14:textId="7DD98311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301E">
        <w:rPr>
          <w:rFonts w:ascii="Arial" w:hAnsi="Arial" w:cs="Arial"/>
          <w:sz w:val="24"/>
          <w:szCs w:val="24"/>
        </w:rPr>
        <w:t xml:space="preserve">El procedimiento general para realizar </w:t>
      </w:r>
      <w:r>
        <w:rPr>
          <w:rFonts w:ascii="Arial" w:hAnsi="Arial" w:cs="Arial"/>
          <w:sz w:val="24"/>
          <w:szCs w:val="24"/>
        </w:rPr>
        <w:t>la primera parte del taller práctico es seguir el siguiente orden</w:t>
      </w:r>
      <w:r w:rsidRPr="00A2301E">
        <w:rPr>
          <w:rFonts w:ascii="Arial" w:hAnsi="Arial" w:cs="Arial"/>
          <w:sz w:val="24"/>
          <w:szCs w:val="24"/>
        </w:rPr>
        <w:t>:</w:t>
      </w:r>
    </w:p>
    <w:p w14:paraId="33025139" w14:textId="77777777" w:rsidR="002C4C70" w:rsidRPr="00A2301E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F2CC26" w14:textId="77777777" w:rsidR="002C4C70" w:rsidRPr="00D47D52" w:rsidRDefault="002C4C70" w:rsidP="002C4C70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7D52">
        <w:rPr>
          <w:rFonts w:ascii="Arial" w:hAnsi="Arial" w:cs="Arial"/>
          <w:sz w:val="24"/>
          <w:szCs w:val="24"/>
        </w:rPr>
        <w:t>Conectar con la base de datos (mysql_connect).</w:t>
      </w:r>
    </w:p>
    <w:p w14:paraId="4F8EC2D8" w14:textId="77777777" w:rsidR="002C4C70" w:rsidRPr="00D47D52" w:rsidRDefault="002C4C70" w:rsidP="002C4C70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7D52">
        <w:rPr>
          <w:rFonts w:ascii="Arial" w:hAnsi="Arial" w:cs="Arial"/>
          <w:sz w:val="24"/>
          <w:szCs w:val="24"/>
        </w:rPr>
        <w:t>Escribir la consulta (query).</w:t>
      </w:r>
    </w:p>
    <w:p w14:paraId="32D5A7D2" w14:textId="77777777" w:rsidR="002C4C70" w:rsidRPr="00D47D52" w:rsidRDefault="002C4C70" w:rsidP="002C4C70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7D52">
        <w:rPr>
          <w:rFonts w:ascii="Arial" w:hAnsi="Arial" w:cs="Arial"/>
          <w:sz w:val="24"/>
          <w:szCs w:val="24"/>
        </w:rPr>
        <w:t>Enviar la consulta a la base de datos (mysql_query).</w:t>
      </w:r>
    </w:p>
    <w:p w14:paraId="4993E47A" w14:textId="77777777" w:rsidR="002C4C70" w:rsidRPr="00D47D52" w:rsidRDefault="002C4C70" w:rsidP="002C4C70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7D52">
        <w:rPr>
          <w:rFonts w:ascii="Arial" w:hAnsi="Arial" w:cs="Arial"/>
          <w:sz w:val="24"/>
          <w:szCs w:val="24"/>
        </w:rPr>
        <w:t>Desconectar de la base de datos (mysql_close).</w:t>
      </w:r>
    </w:p>
    <w:p w14:paraId="49B0F735" w14:textId="77777777" w:rsidR="002C4C70" w:rsidRPr="00A2301E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0892C2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F2E289" w14:textId="1C862F5E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Miremos esto empleado el siguiente ejemplo:</w:t>
      </w:r>
    </w:p>
    <w:p w14:paraId="04E9753E" w14:textId="42997C13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39C171" w14:textId="20FD5CD6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1:  Creamos la interfaz gráfica.</w:t>
      </w:r>
    </w:p>
    <w:p w14:paraId="74024ACC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0E476A" w14:textId="39D67990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6B87">
        <w:rPr>
          <w:rFonts w:ascii="Arial" w:hAnsi="Arial" w:cs="Arial"/>
          <w:sz w:val="24"/>
          <w:szCs w:val="24"/>
        </w:rPr>
        <w:t>Creamos la interfaz gráfica del ejemplo de tienda empleando</w:t>
      </w:r>
      <w:r>
        <w:rPr>
          <w:rFonts w:ascii="Arial" w:hAnsi="Arial" w:cs="Arial"/>
          <w:sz w:val="24"/>
          <w:szCs w:val="24"/>
        </w:rPr>
        <w:t xml:space="preserve"> código html. Mejoramos la presentación por la pantalla empleando código CSS. </w:t>
      </w:r>
    </w:p>
    <w:p w14:paraId="32DF2EAC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1C0471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2C4C70" w14:paraId="04833849" w14:textId="77777777" w:rsidTr="002C4C70">
        <w:trPr>
          <w:trHeight w:val="399"/>
          <w:jc w:val="center"/>
        </w:trPr>
        <w:tc>
          <w:tcPr>
            <w:tcW w:w="8828" w:type="dxa"/>
          </w:tcPr>
          <w:p w14:paraId="21ACFD6E" w14:textId="57303850" w:rsidR="002C4C70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CODIGO index.php</w:t>
            </w:r>
          </w:p>
        </w:tc>
      </w:tr>
      <w:tr w:rsidR="002C4C70" w14:paraId="628EB1AB" w14:textId="77777777" w:rsidTr="002C4C70">
        <w:trPr>
          <w:trHeight w:val="381"/>
          <w:jc w:val="center"/>
        </w:trPr>
        <w:tc>
          <w:tcPr>
            <w:tcW w:w="8828" w:type="dxa"/>
          </w:tcPr>
          <w:p w14:paraId="296F9170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&lt;html&gt;</w:t>
            </w:r>
          </w:p>
          <w:p w14:paraId="382B36F3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&lt;head&gt;&lt;title&gt;conecta&lt;/title&gt;</w:t>
            </w:r>
          </w:p>
          <w:p w14:paraId="6CE7EA22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180DFCBC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&lt;body&gt;</w:t>
            </w:r>
          </w:p>
          <w:p w14:paraId="6BA57ECD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 xml:space="preserve"> &lt;form name="form1" method="POST" action="agrega.php"&gt;</w:t>
            </w:r>
          </w:p>
          <w:p w14:paraId="46FE7BC1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&lt;p&gt;CODIGO DEL PRODUCTO:&lt;/p&gt;</w:t>
            </w:r>
          </w:p>
          <w:p w14:paraId="2BDE6991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&lt;input type="text" class="field" name="idproducto"&gt; &lt;br/&gt;</w:t>
            </w:r>
          </w:p>
          <w:p w14:paraId="0E8499F9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&lt;p&gt;NOMBRE DEL PRODUCTO:&lt;/p&gt;</w:t>
            </w:r>
          </w:p>
          <w:p w14:paraId="1013A513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&lt;input type="text" class="field"name="nombre"&gt; &lt;br/&gt;</w:t>
            </w:r>
          </w:p>
          <w:p w14:paraId="5CB0858B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&lt;p&gt;DESCRIPCION&lt;/p&gt;</w:t>
            </w:r>
          </w:p>
          <w:p w14:paraId="7B0015CF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&lt;input type ="text" class="field" name="descripcion" &gt;&lt;/input&gt; &lt;br/&gt;</w:t>
            </w:r>
          </w:p>
          <w:p w14:paraId="4D51B11E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&lt;p class="center-content"&gt;</w:t>
            </w:r>
          </w:p>
          <w:p w14:paraId="52049CBF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&lt;input type="submit" class="btn btn-green" value="Enviar Datos"&gt;</w:t>
            </w:r>
          </w:p>
          <w:p w14:paraId="15FE24DB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&lt;/p&gt;</w:t>
            </w:r>
          </w:p>
          <w:p w14:paraId="51D89463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&lt;p&gt;&lt;BR&gt;</w:t>
            </w:r>
          </w:p>
          <w:p w14:paraId="7CC187F5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&lt;a class="boton" href="buscar.php"&gt;MOSTRAR&lt;/a&gt;</w:t>
            </w:r>
          </w:p>
          <w:p w14:paraId="2789B4B9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&lt;/p&gt;</w:t>
            </w:r>
          </w:p>
          <w:p w14:paraId="68E6D447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&lt;/form&gt;</w:t>
            </w:r>
          </w:p>
          <w:p w14:paraId="7A6A9509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&lt;/body&gt;</w:t>
            </w:r>
          </w:p>
          <w:p w14:paraId="796CEB60" w14:textId="65E47407" w:rsid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&lt;/html&gt;</w:t>
            </w:r>
          </w:p>
        </w:tc>
      </w:tr>
      <w:tr w:rsidR="002C4C70" w14:paraId="54F5B155" w14:textId="77777777" w:rsidTr="002C4C70">
        <w:trPr>
          <w:trHeight w:val="381"/>
          <w:jc w:val="center"/>
        </w:trPr>
        <w:tc>
          <w:tcPr>
            <w:tcW w:w="8828" w:type="dxa"/>
          </w:tcPr>
          <w:p w14:paraId="6C9CC31A" w14:textId="0274DF99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B29D8A" wp14:editId="1B6BDBAD">
                  <wp:extent cx="2832503" cy="2964180"/>
                  <wp:effectExtent l="0" t="0" r="635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8843" r="30550" b="12840"/>
                          <a:stretch/>
                        </pic:blipFill>
                        <pic:spPr bwMode="auto">
                          <a:xfrm>
                            <a:off x="0" y="0"/>
                            <a:ext cx="2842483" cy="2974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D1F0C" w14:textId="43B0A06B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8FC401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2.</w:t>
      </w:r>
    </w:p>
    <w:p w14:paraId="33D03E2E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569071" w14:textId="435F230B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la interfaz gráfica se ha creado un botón para agregar un registro, este botón nos redirecciona a al código agregar.php el cual debemos ubicar las siguientes líneas de código.</w:t>
      </w:r>
    </w:p>
    <w:p w14:paraId="396B9DA7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54"/>
      </w:tblGrid>
      <w:tr w:rsidR="002C4C70" w14:paraId="41C67AB1" w14:textId="77777777" w:rsidTr="00A738CB">
        <w:trPr>
          <w:trHeight w:val="399"/>
          <w:jc w:val="center"/>
        </w:trPr>
        <w:tc>
          <w:tcPr>
            <w:tcW w:w="9122" w:type="dxa"/>
          </w:tcPr>
          <w:p w14:paraId="708BE469" w14:textId="34E46E6A" w:rsidR="002C4C70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agrear.php </w:t>
            </w:r>
          </w:p>
        </w:tc>
      </w:tr>
      <w:tr w:rsidR="002C4C70" w14:paraId="37978AE1" w14:textId="77777777" w:rsidTr="00A738CB">
        <w:trPr>
          <w:trHeight w:val="381"/>
          <w:jc w:val="center"/>
        </w:trPr>
        <w:tc>
          <w:tcPr>
            <w:tcW w:w="9122" w:type="dxa"/>
          </w:tcPr>
          <w:p w14:paraId="765DBD87" w14:textId="77777777" w:rsidR="002C4C70" w:rsidRPr="00F24FB7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&lt;?php</w:t>
            </w:r>
          </w:p>
          <w:p w14:paraId="053CCD19" w14:textId="77777777" w:rsidR="002C4C70" w:rsidRPr="00F24FB7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include ('conecta.php');</w:t>
            </w:r>
          </w:p>
          <w:p w14:paraId="0894DEAC" w14:textId="77777777" w:rsidR="002C4C70" w:rsidRPr="00F24FB7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$conecta=conecta();</w:t>
            </w:r>
          </w:p>
          <w:p w14:paraId="522F34DD" w14:textId="77777777" w:rsidR="002C4C70" w:rsidRPr="00F24FB7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$idproducto = $_POST["idproducto"];</w:t>
            </w:r>
          </w:p>
          <w:p w14:paraId="780BEDF4" w14:textId="77777777" w:rsidR="002C4C70" w:rsidRPr="00F24FB7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$nombre = $_POST["nombre"];</w:t>
            </w:r>
          </w:p>
          <w:p w14:paraId="7CB4AA84" w14:textId="77777777" w:rsidR="002C4C70" w:rsidRPr="00F24FB7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$descripcion = $_POST["descripcion"];</w:t>
            </w:r>
          </w:p>
          <w:p w14:paraId="39FE73FA" w14:textId="77777777" w:rsidR="002C4C70" w:rsidRPr="00F24FB7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$sentencia = "INSERT INTO producto (idproducto, nombre, descripcion) VALUES ('".$idproducto."', '".$nombre."', '".$descripcion."')";</w:t>
            </w:r>
          </w:p>
          <w:p w14:paraId="71B4188E" w14:textId="77777777" w:rsidR="002C4C70" w:rsidRPr="00F24FB7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mysqli_query($conecta,$sentencia) or die ("NO SE LOGRA INSERTAR REGISTRO". mysqli_error($conecta));</w:t>
            </w:r>
          </w:p>
          <w:p w14:paraId="251EFE84" w14:textId="77777777" w:rsidR="002C4C70" w:rsidRPr="00F24FB7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echo "REGISTRO EXITOSO";</w:t>
            </w:r>
          </w:p>
          <w:p w14:paraId="3116DC67" w14:textId="77777777" w:rsidR="002C4C70" w:rsidRPr="00F24FB7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header('Location:' . getenv('HTTP_REFERER'));</w:t>
            </w:r>
          </w:p>
          <w:p w14:paraId="55123C13" w14:textId="77777777" w:rsidR="002C4C70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?&gt;</w:t>
            </w:r>
          </w:p>
        </w:tc>
      </w:tr>
    </w:tbl>
    <w:p w14:paraId="4BB7BBBE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307F0B" w14:textId="3EB1437E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3. </w:t>
      </w:r>
    </w:p>
    <w:p w14:paraId="0B867ECC" w14:textId="420BCBF2" w:rsidR="002C4C70" w:rsidRPr="00A2301E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pasaremos a </w:t>
      </w:r>
      <w:r w:rsidRPr="00A2301E">
        <w:rPr>
          <w:rFonts w:ascii="Arial" w:hAnsi="Arial" w:cs="Arial"/>
          <w:sz w:val="24"/>
          <w:szCs w:val="24"/>
        </w:rPr>
        <w:t xml:space="preserve">consulta </w:t>
      </w:r>
      <w:r>
        <w:rPr>
          <w:rFonts w:ascii="Arial" w:hAnsi="Arial" w:cs="Arial"/>
          <w:sz w:val="24"/>
          <w:szCs w:val="24"/>
        </w:rPr>
        <w:t xml:space="preserve">los datos que contiene </w:t>
      </w:r>
      <w:r w:rsidRPr="00A2301E">
        <w:rPr>
          <w:rFonts w:ascii="Arial" w:hAnsi="Arial" w:cs="Arial"/>
          <w:sz w:val="24"/>
          <w:szCs w:val="24"/>
        </w:rPr>
        <w:t>una tabla</w:t>
      </w:r>
      <w:r>
        <w:rPr>
          <w:rFonts w:ascii="Arial" w:hAnsi="Arial" w:cs="Arial"/>
          <w:sz w:val="24"/>
          <w:szCs w:val="24"/>
        </w:rPr>
        <w:t xml:space="preserve">. Para </w:t>
      </w:r>
      <w:r w:rsidRPr="00A2301E">
        <w:rPr>
          <w:rFonts w:ascii="Arial" w:hAnsi="Arial" w:cs="Arial"/>
          <w:sz w:val="24"/>
          <w:szCs w:val="24"/>
        </w:rPr>
        <w:t>extraer el contenido de una tabla debemos realizar una consulta (query) a ésta, según lo que le indiquemos, nos devolverá un resultado u otro.</w:t>
      </w:r>
    </w:p>
    <w:p w14:paraId="527CE380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2C4C70" w14:paraId="46196C8A" w14:textId="77777777" w:rsidTr="00A738CB">
        <w:trPr>
          <w:trHeight w:val="305"/>
          <w:jc w:val="center"/>
        </w:trPr>
        <w:tc>
          <w:tcPr>
            <w:tcW w:w="8713" w:type="dxa"/>
          </w:tcPr>
          <w:p w14:paraId="3419352A" w14:textId="738209FA" w:rsidR="002C4C70" w:rsidRPr="00B976F9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CODIGO consultar.php</w:t>
            </w:r>
          </w:p>
        </w:tc>
      </w:tr>
      <w:tr w:rsidR="002C4C70" w14:paraId="05CA57E0" w14:textId="77777777" w:rsidTr="00A738CB">
        <w:trPr>
          <w:trHeight w:val="324"/>
          <w:jc w:val="center"/>
        </w:trPr>
        <w:tc>
          <w:tcPr>
            <w:tcW w:w="8713" w:type="dxa"/>
          </w:tcPr>
          <w:p w14:paraId="1AEAE43E" w14:textId="77777777" w:rsidR="002C4C70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Ahora miremos el código que recibe la información del formulario del ejemplo anterior. </w:t>
            </w:r>
          </w:p>
          <w:p w14:paraId="62956C98" w14:textId="77777777" w:rsidR="002C4C70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Debes guardar el código como consultar</w:t>
            </w:r>
            <w:r w:rsidRPr="005C6979">
              <w:rPr>
                <w:rFonts w:ascii="Arial" w:hAnsi="Arial" w:cs="Arial"/>
                <w:sz w:val="24"/>
                <w:szCs w:val="24"/>
              </w:rPr>
              <w:t>.php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830DE3A" w14:textId="4042ED46" w:rsidR="002C4C70" w:rsidRPr="00E673C8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También recuerda que debes crear un botón en la interfaz principal para ejecutar este código. </w:t>
            </w:r>
          </w:p>
        </w:tc>
      </w:tr>
      <w:tr w:rsidR="002C4C70" w14:paraId="0ABC45C4" w14:textId="77777777" w:rsidTr="00A738CB">
        <w:trPr>
          <w:trHeight w:val="324"/>
          <w:jc w:val="center"/>
        </w:trPr>
        <w:tc>
          <w:tcPr>
            <w:tcW w:w="8713" w:type="dxa"/>
          </w:tcPr>
          <w:p w14:paraId="3E99E924" w14:textId="77777777" w:rsidR="002C4C70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/*buscar y mostrar información*/</w:t>
            </w:r>
          </w:p>
          <w:p w14:paraId="3191EFD5" w14:textId="77777777" w:rsidR="002C4C70" w:rsidRPr="005C6979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</w:t>
            </w:r>
            <w:r w:rsidRPr="005C6979">
              <w:rPr>
                <w:rFonts w:ascii="Arial" w:hAnsi="Arial" w:cs="Arial"/>
                <w:sz w:val="24"/>
                <w:szCs w:val="24"/>
              </w:rPr>
              <w:t>.php</w:t>
            </w:r>
          </w:p>
          <w:p w14:paraId="46AA8B7B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&lt;html&gt; </w:t>
            </w:r>
          </w:p>
          <w:p w14:paraId="17B5C401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&lt;body&gt; </w:t>
            </w:r>
          </w:p>
          <w:p w14:paraId="332D176E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&lt;html&gt;</w:t>
            </w:r>
          </w:p>
          <w:p w14:paraId="63E8B239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710A17AF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&lt;title&gt;BUSCAR UN REGISTRO O PRODUCTO EN LA BASE DE DATOS </w:t>
            </w:r>
            <w:r>
              <w:rPr>
                <w:rFonts w:ascii="Arial" w:hAnsi="Arial" w:cs="Arial"/>
                <w:sz w:val="24"/>
                <w:szCs w:val="24"/>
              </w:rPr>
              <w:t>POR CODIGO</w:t>
            </w:r>
            <w:r w:rsidRPr="001279DF">
              <w:rPr>
                <w:rFonts w:ascii="Arial" w:hAnsi="Arial" w:cs="Arial"/>
                <w:sz w:val="24"/>
                <w:szCs w:val="24"/>
              </w:rPr>
              <w:t>&lt;/title&gt;</w:t>
            </w:r>
          </w:p>
          <w:p w14:paraId="2B3B92C1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2779CB75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&lt;body&gt;</w:t>
            </w:r>
          </w:p>
          <w:p w14:paraId="067F1D13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&lt;br&gt;</w:t>
            </w:r>
          </w:p>
          <w:p w14:paraId="558B2603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&lt;table border="1" &gt;</w:t>
            </w:r>
          </w:p>
          <w:p w14:paraId="563E1F33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&lt;tr&gt;</w:t>
            </w:r>
          </w:p>
          <w:p w14:paraId="283FC6C3" w14:textId="7C045D48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lastRenderedPageBreak/>
              <w:t>&lt;td&gt;N&lt;/td&gt;</w:t>
            </w:r>
          </w:p>
          <w:p w14:paraId="31B8FB83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&lt;td&gt;codigo&lt;/td&gt;</w:t>
            </w:r>
          </w:p>
          <w:p w14:paraId="20958DCF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&lt;td&gt;nombre &lt;/td&gt;</w:t>
            </w:r>
          </w:p>
          <w:p w14:paraId="246E010A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&lt;td&gt;descripcion &lt;/td&gt;</w:t>
            </w:r>
          </w:p>
          <w:p w14:paraId="2B2A9102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1B09D24B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&lt;?php </w:t>
            </w:r>
          </w:p>
          <w:p w14:paraId="62D5558B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include ('conexion.php');</w:t>
            </w:r>
          </w:p>
          <w:p w14:paraId="2D3FAE95" w14:textId="77777777" w:rsidR="002C4C70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$conecta=conectar();</w:t>
            </w:r>
          </w:p>
          <w:p w14:paraId="7F1951FB" w14:textId="4E7B9D40" w:rsidR="002C4C70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$sql="SELECT * from producto";</w:t>
            </w:r>
          </w:p>
          <w:p w14:paraId="096B11CF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$result=mysqli_query($conecta,$sql);</w:t>
            </w:r>
          </w:p>
          <w:p w14:paraId="6B96DCFB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while($mostrar=mysqli_fetch_array($result)){</w:t>
            </w:r>
          </w:p>
          <w:p w14:paraId="15A87E86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7C0A9F89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&lt;tr&gt;</w:t>
            </w:r>
          </w:p>
          <w:p w14:paraId="3E974833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&lt;td&gt;&lt;?php echo "".$mostrar['no']; ?&gt;&lt;/td&gt;</w:t>
            </w:r>
          </w:p>
          <w:p w14:paraId="4CB9A910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&lt;td&gt;&lt;?php echo "".$mostrar['idprodu']; ?&gt;&lt;/td&gt;</w:t>
            </w:r>
          </w:p>
          <w:p w14:paraId="0997B12B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&lt;td&gt;&lt;?php echo "".$mostrar['nombre'];?&gt;&lt;/td&gt;</w:t>
            </w:r>
          </w:p>
          <w:p w14:paraId="1B7476BF" w14:textId="77777777" w:rsidR="002C4C70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&lt;td&gt;&lt;?php echo "".$mostrar['descripcion'];?&gt;&lt;/td&gt;</w:t>
            </w:r>
          </w:p>
          <w:p w14:paraId="5DFC32BC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2F333CBA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&lt;?php </w:t>
            </w:r>
          </w:p>
          <w:p w14:paraId="5BAD6AA9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6E1ACFD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 ?&gt;</w:t>
            </w:r>
          </w:p>
          <w:p w14:paraId="3AB62659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&lt;/table&gt;</w:t>
            </w:r>
          </w:p>
          <w:p w14:paraId="78EA0643" w14:textId="77777777" w:rsidR="002C4C70" w:rsidRPr="001279DF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&lt;/body&gt;</w:t>
            </w:r>
          </w:p>
          <w:p w14:paraId="44FF21B0" w14:textId="77777777" w:rsidR="002C4C70" w:rsidRPr="00E673C8" w:rsidRDefault="002C4C70" w:rsidP="00A738C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&lt;/html&gt;</w:t>
            </w:r>
          </w:p>
        </w:tc>
      </w:tr>
    </w:tbl>
    <w:p w14:paraId="0E794F12" w14:textId="1266DAF2" w:rsidR="005C1CF6" w:rsidRDefault="005C1CF6"/>
    <w:p w14:paraId="4DBD6E3C" w14:textId="27B76528" w:rsidR="00111AD7" w:rsidRDefault="00111AD7" w:rsidP="00111AD7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41B06568" w14:textId="77777777" w:rsidR="00111AD7" w:rsidRDefault="00111AD7" w:rsidP="00111AD7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348246D6" w14:textId="4DBF7429" w:rsidR="00111AD7" w:rsidRPr="00111AD7" w:rsidRDefault="00111AD7" w:rsidP="00111AD7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el código para conectar la base de datos, agregar un registro, mostrar un registro. </w:t>
      </w:r>
      <w:r w:rsidRPr="00111AD7">
        <w:rPr>
          <w:rFonts w:ascii="Arial" w:hAnsi="Arial" w:cs="Arial"/>
          <w:sz w:val="24"/>
          <w:szCs w:val="24"/>
        </w:rPr>
        <w:t xml:space="preserve">Has captura de pantalla de los códigos </w:t>
      </w:r>
      <w:r>
        <w:rPr>
          <w:rFonts w:ascii="Arial" w:hAnsi="Arial" w:cs="Arial"/>
          <w:sz w:val="24"/>
          <w:szCs w:val="24"/>
        </w:rPr>
        <w:t>antes mencionados, según la siguiente tabla:</w:t>
      </w:r>
    </w:p>
    <w:p w14:paraId="44D833BE" w14:textId="3545DA9D" w:rsidR="00111AD7" w:rsidRDefault="00111AD7" w:rsidP="00111AD7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6A0039" w14:paraId="3B56920D" w14:textId="77777777" w:rsidTr="006A0039">
        <w:tc>
          <w:tcPr>
            <w:tcW w:w="8828" w:type="dxa"/>
          </w:tcPr>
          <w:p w14:paraId="0ABACCFC" w14:textId="31C187EF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conectar base de datos </w:t>
            </w:r>
          </w:p>
        </w:tc>
      </w:tr>
      <w:tr w:rsidR="006A0039" w14:paraId="0D400A02" w14:textId="77777777" w:rsidTr="006A0039">
        <w:tc>
          <w:tcPr>
            <w:tcW w:w="8828" w:type="dxa"/>
          </w:tcPr>
          <w:p w14:paraId="7C025259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EB35ADE" w14:textId="0C3D5E36" w:rsidR="006A0039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ins w:id="0" w:author="Jose Alejandro Cuellar Menza" w:date="2023-05-01T14:29:00Z">
              <w:r>
                <w:rPr>
                  <w:rFonts w:ascii="Arial" w:hAnsi="Arial" w:cs="Arial"/>
                  <w:color w:val="000000" w:themeColor="text1"/>
                  <w:sz w:val="24"/>
                  <w:szCs w:val="24"/>
                  <w:lang w:val="es-MX"/>
                </w:rPr>
                <w:t>conexion.php</w:t>
              </w:r>
            </w:ins>
            <w:proofErr w:type="spellEnd"/>
          </w:p>
          <w:p w14:paraId="78D2826E" w14:textId="3AC05FC2" w:rsidR="006A0039" w:rsidRDefault="00784EAB" w:rsidP="00784EA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pPrChange w:id="1" w:author="Jose Alejandro Cuellar Menza" w:date="2023-05-01T14:29:00Z">
                <w:pPr>
                  <w:pStyle w:val="Prrafodelista"/>
                  <w:tabs>
                    <w:tab w:val="left" w:pos="4320"/>
                    <w:tab w:val="left" w:pos="4485"/>
                    <w:tab w:val="left" w:pos="5445"/>
                  </w:tabs>
                  <w:spacing w:after="0" w:line="240" w:lineRule="auto"/>
                  <w:ind w:left="0"/>
                  <w:jc w:val="both"/>
                </w:pPr>
              </w:pPrChange>
            </w:pPr>
            <w:ins w:id="2" w:author="Jose Alejandro Cuellar Menza" w:date="2023-05-01T14:29:00Z">
              <w:r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  <w:lang w:val="es-MX"/>
                </w:rPr>
                <w:drawing>
                  <wp:inline distT="0" distB="0" distL="0" distR="0" wp14:anchorId="01265CBD" wp14:editId="593F7EB7">
                    <wp:extent cx="3279233" cy="2085975"/>
                    <wp:effectExtent l="0" t="0" r="0" b="0"/>
                    <wp:docPr id="208891953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88919532" name="Imagen 2088919532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16423" cy="210963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7AD3AE0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CE83857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32DC089" w14:textId="6BB86ADB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6A0039" w14:paraId="4CB311EE" w14:textId="77777777" w:rsidTr="006A0039">
        <w:tc>
          <w:tcPr>
            <w:tcW w:w="8828" w:type="dxa"/>
          </w:tcPr>
          <w:p w14:paraId="5FD36ABF" w14:textId="7DD21CF4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 xml:space="preserve">Captura de pantalla del código agregar un registro </w:t>
            </w:r>
          </w:p>
        </w:tc>
      </w:tr>
      <w:tr w:rsidR="006A0039" w14:paraId="5A12612B" w14:textId="77777777" w:rsidTr="006A0039">
        <w:tc>
          <w:tcPr>
            <w:tcW w:w="8828" w:type="dxa"/>
          </w:tcPr>
          <w:p w14:paraId="23FEBE8C" w14:textId="43924E4F" w:rsidR="006A0039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3" w:author="Jose Alejandro Cuellar Menza" w:date="2023-05-01T14:31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ins w:id="4" w:author="Jose Alejandro Cuellar Menza" w:date="2023-05-01T14:31:00Z">
              <w:r>
                <w:rPr>
                  <w:rFonts w:ascii="Arial" w:hAnsi="Arial" w:cs="Arial"/>
                  <w:color w:val="000000" w:themeColor="text1"/>
                  <w:sz w:val="24"/>
                  <w:szCs w:val="24"/>
                  <w:lang w:val="es-MX"/>
                </w:rPr>
                <w:t>agregar.php</w:t>
              </w:r>
              <w:proofErr w:type="spellEnd"/>
            </w:ins>
          </w:p>
          <w:p w14:paraId="352BE9F7" w14:textId="77777777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5" w:author="Jose Alejandro Cuellar Menza" w:date="2023-05-01T14:31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BCE8528" w14:textId="244AC57E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ins w:id="6" w:author="Jose Alejandro Cuellar Menza" w:date="2023-05-01T14:31:00Z">
              <w:r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  <w:lang w:val="es-MX"/>
                </w:rPr>
                <w:drawing>
                  <wp:inline distT="0" distB="0" distL="0" distR="0" wp14:anchorId="63873FDF" wp14:editId="332B6538">
                    <wp:extent cx="5252311" cy="4486275"/>
                    <wp:effectExtent l="0" t="0" r="0" b="0"/>
                    <wp:docPr id="892709675" name="Imagen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2709675" name="Imagen 892709675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54486" cy="448813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0E0B7D91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65F5A0C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D5861B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ECEEB87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972F449" w14:textId="4986AE06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6A0039" w14:paraId="44CF1563" w14:textId="77777777" w:rsidTr="006A0039">
        <w:tc>
          <w:tcPr>
            <w:tcW w:w="8828" w:type="dxa"/>
          </w:tcPr>
          <w:p w14:paraId="5A2E7F1B" w14:textId="37D65D4C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del código mostrar un registro.</w:t>
            </w:r>
          </w:p>
        </w:tc>
      </w:tr>
      <w:tr w:rsidR="006A0039" w14:paraId="57B94EA3" w14:textId="77777777" w:rsidTr="006A0039">
        <w:tc>
          <w:tcPr>
            <w:tcW w:w="8828" w:type="dxa"/>
          </w:tcPr>
          <w:p w14:paraId="60439EC0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7" w:author="Jose Alejandro Cuellar Menza" w:date="2023-05-01T14:31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660BEC2" w14:textId="59CCBFCB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8" w:author="Jose Alejandro Cuellar Menza" w:date="2023-05-01T14:31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ins w:id="9" w:author="Jose Alejandro Cuellar Menza" w:date="2023-05-01T14:31:00Z">
              <w:r>
                <w:rPr>
                  <w:rFonts w:ascii="Arial" w:hAnsi="Arial" w:cs="Arial"/>
                  <w:color w:val="000000" w:themeColor="text1"/>
                  <w:sz w:val="24"/>
                  <w:szCs w:val="24"/>
                  <w:lang w:val="es-MX"/>
                </w:rPr>
                <w:t>buscar.php</w:t>
              </w:r>
              <w:proofErr w:type="spellEnd"/>
            </w:ins>
          </w:p>
          <w:p w14:paraId="2D77948F" w14:textId="77777777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10" w:author="Jose Alejandro Cuellar Menza" w:date="2023-05-01T14:31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806D432" w14:textId="0889E906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ins w:id="11" w:author="Jose Alejandro Cuellar Menza" w:date="2023-05-01T14:31:00Z">
              <w:r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  <w:lang w:val="es-MX"/>
                </w:rPr>
                <w:lastRenderedPageBreak/>
                <w:drawing>
                  <wp:inline distT="0" distB="0" distL="0" distR="0" wp14:anchorId="2DBD2EFF" wp14:editId="5C3C243A">
                    <wp:extent cx="5291668" cy="7486650"/>
                    <wp:effectExtent l="0" t="0" r="0" b="0"/>
                    <wp:docPr id="132854092" name="Imagen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2854092" name="Imagen 132854092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94090" cy="749007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0A4B7B83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861BC1F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97839FF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ABC1D07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91A79A4" w14:textId="7455CD91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6A0039" w14:paraId="21764CEF" w14:textId="77777777" w:rsidTr="006A0039">
        <w:tc>
          <w:tcPr>
            <w:tcW w:w="8828" w:type="dxa"/>
          </w:tcPr>
          <w:p w14:paraId="7DE6FC9F" w14:textId="72B139EF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de la interfaz grafica mejorada aplicado CSS</w:t>
            </w:r>
          </w:p>
        </w:tc>
      </w:tr>
      <w:tr w:rsidR="006A0039" w14:paraId="17B8DDB9" w14:textId="77777777" w:rsidTr="006A0039">
        <w:tc>
          <w:tcPr>
            <w:tcW w:w="8828" w:type="dxa"/>
          </w:tcPr>
          <w:p w14:paraId="76947319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12" w:author="Jose Alejandro Cuellar Menza" w:date="2023-05-01T14:26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F7F3DC0" w14:textId="0B09473E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13" w:author="Jose Alejandro Cuellar Menza" w:date="2023-05-01T14:26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ins w:id="14" w:author="Jose Alejandro Cuellar Menza" w:date="2023-05-01T14:26:00Z">
              <w:r>
                <w:rPr>
                  <w:rFonts w:ascii="Arial" w:hAnsi="Arial" w:cs="Arial"/>
                  <w:color w:val="000000" w:themeColor="text1"/>
                  <w:sz w:val="24"/>
                  <w:szCs w:val="24"/>
                  <w:lang w:val="es-MX"/>
                </w:rPr>
                <w:t>Index.html</w:t>
              </w:r>
            </w:ins>
          </w:p>
          <w:p w14:paraId="3D0C11CF" w14:textId="77777777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6B27E545" w14:textId="35E7B5BD" w:rsidR="006A0039" w:rsidRDefault="00784EAB" w:rsidP="00784EA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pPrChange w:id="15" w:author="Jose Alejandro Cuellar Menza" w:date="2023-05-01T14:25:00Z">
                <w:pPr>
                  <w:pStyle w:val="Prrafodelista"/>
                  <w:tabs>
                    <w:tab w:val="left" w:pos="4320"/>
                    <w:tab w:val="left" w:pos="4485"/>
                    <w:tab w:val="left" w:pos="5445"/>
                  </w:tabs>
                  <w:spacing w:after="0" w:line="240" w:lineRule="auto"/>
                  <w:ind w:left="0"/>
                  <w:jc w:val="both"/>
                </w:pPr>
              </w:pPrChange>
            </w:pPr>
            <w:r w:rsidRPr="00784EAB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533E3FD" wp14:editId="7B8D5AA8">
                  <wp:extent cx="5047948" cy="2266950"/>
                  <wp:effectExtent l="0" t="0" r="0" b="0"/>
                  <wp:docPr id="17055159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5159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104" cy="226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CD220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956FC7C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16" w:author="Jose Alejandro Cuellar Menza" w:date="2023-05-01T14:26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6F9084A4" w14:textId="77777777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17" w:author="Jose Alejandro Cuellar Menza" w:date="2023-05-01T14:26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61116396" w14:textId="5B5095EA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18" w:author="Jose Alejandro Cuellar Menza" w:date="2023-05-01T14:26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ins w:id="19" w:author="Jose Alejandro Cuellar Menza" w:date="2023-05-01T14:26:00Z">
              <w:r>
                <w:rPr>
                  <w:rFonts w:ascii="Arial" w:hAnsi="Arial" w:cs="Arial"/>
                  <w:color w:val="000000" w:themeColor="text1"/>
                  <w:sz w:val="24"/>
                  <w:szCs w:val="24"/>
                  <w:lang w:val="es-MX"/>
                </w:rPr>
                <w:t>buscar.php</w:t>
              </w:r>
              <w:proofErr w:type="spellEnd"/>
            </w:ins>
          </w:p>
          <w:p w14:paraId="5F5B1A5A" w14:textId="77777777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ins w:id="20" w:author="Jose Alejandro Cuellar Menza" w:date="2023-05-01T14:26:00Z"/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6619278" w14:textId="770A7424" w:rsidR="00784EAB" w:rsidRDefault="00784EAB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ins w:id="21" w:author="Jose Alejandro Cuellar Menza" w:date="2023-05-01T14:26:00Z">
              <w:r w:rsidRPr="00784EAB">
                <w:rPr>
                  <w:rFonts w:ascii="Arial" w:hAnsi="Arial" w:cs="Arial"/>
                  <w:color w:val="000000" w:themeColor="text1"/>
                  <w:sz w:val="24"/>
                  <w:szCs w:val="24"/>
                  <w:lang w:val="es-MX"/>
                </w:rPr>
                <w:drawing>
                  <wp:inline distT="0" distB="0" distL="0" distR="0" wp14:anchorId="671688C1" wp14:editId="06B69824">
                    <wp:extent cx="4878894" cy="2209800"/>
                    <wp:effectExtent l="0" t="0" r="0" b="0"/>
                    <wp:docPr id="1682981364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82981364" name="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2319" cy="221135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7CE9CF2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CE6A79B" w14:textId="1921267F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53E083AA" w14:textId="77777777" w:rsidR="00111AD7" w:rsidRPr="00111AD7" w:rsidRDefault="00111AD7" w:rsidP="00111AD7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587E3C1" w14:textId="77777777" w:rsidR="00111AD7" w:rsidRPr="00111AD7" w:rsidRDefault="00111AD7" w:rsidP="00111AD7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4E452C4" w14:textId="19392BCC" w:rsidR="00111AD7" w:rsidRDefault="00111AD7" w:rsidP="00111AD7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1AD7">
        <w:rPr>
          <w:rFonts w:ascii="Arial" w:hAnsi="Arial" w:cs="Arial"/>
          <w:sz w:val="24"/>
          <w:szCs w:val="24"/>
        </w:rPr>
        <w:t>Consulta que labor cumple la instrucción while.</w:t>
      </w:r>
    </w:p>
    <w:p w14:paraId="7ED4D37D" w14:textId="5B8EB49A" w:rsidR="00111AD7" w:rsidRPr="00111AD7" w:rsidRDefault="00784EAB" w:rsidP="00111AD7">
      <w:pPr>
        <w:pStyle w:val="Prrafodelista"/>
        <w:rPr>
          <w:rFonts w:ascii="Arial" w:hAnsi="Arial" w:cs="Arial"/>
          <w:sz w:val="24"/>
          <w:szCs w:val="24"/>
        </w:rPr>
      </w:pPr>
      <w:ins w:id="22" w:author="Jose Alejandro Cuellar Menza" w:date="2023-05-01T14:33:00Z">
        <w:r>
          <w:rPr>
            <w:rFonts w:ascii="Arial" w:hAnsi="Arial" w:cs="Arial"/>
            <w:sz w:val="24"/>
            <w:szCs w:val="24"/>
          </w:rPr>
          <w:t>R/ Es una estructura</w:t>
        </w:r>
      </w:ins>
      <w:ins w:id="23" w:author="Jose Alejandro Cuellar Menza" w:date="2023-05-01T14:34:00Z">
        <w:r>
          <w:rPr>
            <w:rFonts w:ascii="Arial" w:hAnsi="Arial" w:cs="Arial"/>
            <w:sz w:val="24"/>
            <w:szCs w:val="24"/>
          </w:rPr>
          <w:t xml:space="preserve"> cíclica en </w:t>
        </w:r>
        <w:proofErr w:type="spellStart"/>
        <w:r>
          <w:rPr>
            <w:rFonts w:ascii="Arial" w:hAnsi="Arial" w:cs="Arial"/>
            <w:sz w:val="24"/>
            <w:szCs w:val="24"/>
          </w:rPr>
          <w:t>php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que nos permite ejecutar una serie de instrucciones hasta que la </w:t>
        </w:r>
      </w:ins>
      <w:ins w:id="24" w:author="Jose Alejandro Cuellar Menza" w:date="2023-05-01T14:35:00Z">
        <w:r>
          <w:rPr>
            <w:rFonts w:ascii="Arial" w:hAnsi="Arial" w:cs="Arial"/>
            <w:sz w:val="24"/>
            <w:szCs w:val="24"/>
          </w:rPr>
          <w:t>condición</w:t>
        </w:r>
      </w:ins>
      <w:ins w:id="25" w:author="Jose Alejandro Cuellar Menza" w:date="2023-05-01T14:34:00Z">
        <w:r>
          <w:rPr>
            <w:rFonts w:ascii="Arial" w:hAnsi="Arial" w:cs="Arial"/>
            <w:sz w:val="24"/>
            <w:szCs w:val="24"/>
          </w:rPr>
          <w:t xml:space="preserve"> sea falsa. En este caso o usamos para recorrer el arreglo e imprimir </w:t>
        </w:r>
        <w:proofErr w:type="spellStart"/>
        <w:r>
          <w:rPr>
            <w:rFonts w:ascii="Arial" w:hAnsi="Arial" w:cs="Arial"/>
            <w:sz w:val="24"/>
            <w:szCs w:val="24"/>
          </w:rPr>
          <w:t>mas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filas con mas datos mient</w:t>
        </w:r>
      </w:ins>
      <w:ins w:id="26" w:author="Jose Alejandro Cuellar Menza" w:date="2023-05-01T14:35:00Z">
        <w:r>
          <w:rPr>
            <w:rFonts w:ascii="Arial" w:hAnsi="Arial" w:cs="Arial"/>
            <w:sz w:val="24"/>
            <w:szCs w:val="24"/>
          </w:rPr>
          <w:t xml:space="preserve">ras estos existan en la base de datos. </w:t>
        </w:r>
      </w:ins>
    </w:p>
    <w:p w14:paraId="5317B752" w14:textId="564AFF11" w:rsidR="00784EAB" w:rsidRPr="00784EAB" w:rsidRDefault="00111AD7" w:rsidP="00784EAB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27" w:author="Jose Alejandro Cuellar Menza" w:date="2023-05-01T14:32:00Z"/>
          <w:rFonts w:ascii="Arial" w:hAnsi="Arial" w:cs="Arial"/>
          <w:sz w:val="24"/>
          <w:szCs w:val="24"/>
          <w:rPrChange w:id="28" w:author="Jose Alejandro Cuellar Menza" w:date="2023-05-01T14:32:00Z">
            <w:rPr>
              <w:ins w:id="29" w:author="Jose Alejandro Cuellar Menza" w:date="2023-05-01T14:32:00Z"/>
            </w:rPr>
          </w:rPrChange>
        </w:rPr>
      </w:pPr>
      <w:r w:rsidRPr="00111AD7">
        <w:rPr>
          <w:rFonts w:ascii="Arial" w:hAnsi="Arial" w:cs="Arial"/>
          <w:sz w:val="24"/>
          <w:szCs w:val="24"/>
        </w:rPr>
        <w:t xml:space="preserve">Consulta que función cumple la línea de código </w:t>
      </w:r>
      <w:proofErr w:type="spellStart"/>
      <w:r w:rsidRPr="00111AD7">
        <w:rPr>
          <w:rFonts w:ascii="Arial" w:hAnsi="Arial" w:cs="Arial"/>
          <w:sz w:val="24"/>
          <w:szCs w:val="24"/>
        </w:rPr>
        <w:t>mysqli_fetch_array</w:t>
      </w:r>
      <w:proofErr w:type="spellEnd"/>
      <w:ins w:id="30" w:author="Jose Alejandro Cuellar Menza" w:date="2023-05-01T14:35:00Z">
        <w:r w:rsidR="00784EAB">
          <w:rPr>
            <w:rFonts w:ascii="Arial" w:hAnsi="Arial" w:cs="Arial"/>
            <w:sz w:val="24"/>
            <w:szCs w:val="24"/>
          </w:rPr>
          <w:t>.</w:t>
        </w:r>
      </w:ins>
    </w:p>
    <w:p w14:paraId="00DDABE2" w14:textId="78DAAFCD" w:rsidR="00784EAB" w:rsidRPr="00784EAB" w:rsidRDefault="00784EAB" w:rsidP="00784EA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  <w:rPrChange w:id="31" w:author="Jose Alejandro Cuellar Menza" w:date="2023-05-01T14:32:00Z">
            <w:rPr/>
          </w:rPrChange>
        </w:rPr>
        <w:pPrChange w:id="32" w:author="Jose Alejandro Cuellar Menza" w:date="2023-05-01T14:32:00Z">
          <w:pPr>
            <w:pStyle w:val="Prrafodelista"/>
            <w:numPr>
              <w:numId w:val="5"/>
            </w:numPr>
            <w:tabs>
              <w:tab w:val="left" w:pos="4320"/>
              <w:tab w:val="left" w:pos="4485"/>
              <w:tab w:val="left" w:pos="5445"/>
            </w:tabs>
            <w:spacing w:after="0" w:line="240" w:lineRule="auto"/>
            <w:ind w:left="360" w:hanging="360"/>
            <w:jc w:val="both"/>
          </w:pPr>
        </w:pPrChange>
      </w:pPr>
      <w:ins w:id="33" w:author="Jose Alejandro Cuellar Menza" w:date="2023-05-01T14:32:00Z">
        <w:r>
          <w:rPr>
            <w:rFonts w:ascii="Arial" w:hAnsi="Arial" w:cs="Arial"/>
            <w:sz w:val="24"/>
            <w:szCs w:val="24"/>
          </w:rPr>
          <w:lastRenderedPageBreak/>
          <w:t xml:space="preserve">R/ </w:t>
        </w:r>
        <w:proofErr w:type="spellStart"/>
        <w:r w:rsidRPr="00111AD7">
          <w:rPr>
            <w:rFonts w:ascii="Arial" w:hAnsi="Arial" w:cs="Arial"/>
            <w:sz w:val="24"/>
            <w:szCs w:val="24"/>
          </w:rPr>
          <w:t>mysqli_fetch_array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es un valor reservado de </w:t>
        </w:r>
      </w:ins>
      <w:proofErr w:type="spellStart"/>
      <w:ins w:id="34" w:author="Jose Alejandro Cuellar Menza" w:date="2023-05-01T14:33:00Z">
        <w:r>
          <w:rPr>
            <w:rFonts w:ascii="Arial" w:hAnsi="Arial" w:cs="Arial"/>
            <w:sz w:val="24"/>
            <w:szCs w:val="24"/>
          </w:rPr>
          <w:t>php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que convierte los datos que trae la consulta </w:t>
        </w:r>
        <w:proofErr w:type="spellStart"/>
        <w:r>
          <w:rPr>
            <w:rFonts w:ascii="Arial" w:hAnsi="Arial" w:cs="Arial"/>
            <w:sz w:val="24"/>
            <w:szCs w:val="24"/>
          </w:rPr>
          <w:t>sql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en un arreglo. </w:t>
        </w:r>
      </w:ins>
    </w:p>
    <w:p w14:paraId="10FF1FAB" w14:textId="77777777" w:rsidR="00111AD7" w:rsidRPr="00111AD7" w:rsidRDefault="00111AD7" w:rsidP="00111AD7">
      <w:pPr>
        <w:pStyle w:val="Prrafodelista"/>
        <w:rPr>
          <w:rFonts w:ascii="Arial" w:hAnsi="Arial" w:cs="Arial"/>
          <w:sz w:val="24"/>
          <w:szCs w:val="24"/>
        </w:rPr>
      </w:pPr>
    </w:p>
    <w:p w14:paraId="6ECF80ED" w14:textId="148EC207" w:rsidR="00111AD7" w:rsidRPr="00CA723C" w:rsidRDefault="00111AD7" w:rsidP="00A738CB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35" w:author="Jose Alejandro Cuellar Menza" w:date="2023-05-01T14:35:00Z"/>
          <w:sz w:val="24"/>
          <w:szCs w:val="24"/>
          <w:rPrChange w:id="36" w:author="Jose Alejandro Cuellar Menza" w:date="2023-05-01T14:35:00Z">
            <w:rPr>
              <w:ins w:id="37" w:author="Jose Alejandro Cuellar Menza" w:date="2023-05-01T14:35:00Z"/>
              <w:rFonts w:ascii="Arial" w:hAnsi="Arial" w:cs="Arial"/>
              <w:sz w:val="24"/>
              <w:szCs w:val="24"/>
            </w:rPr>
          </w:rPrChange>
        </w:rPr>
      </w:pPr>
      <w:r w:rsidRPr="007E211B">
        <w:rPr>
          <w:rFonts w:ascii="Arial" w:hAnsi="Arial" w:cs="Arial"/>
          <w:sz w:val="24"/>
          <w:szCs w:val="24"/>
        </w:rPr>
        <w:t xml:space="preserve">En cada línea de código realiza comentario usan //(doble barra) y analiza la lógica del código. Registra tus conclusiones en este numeral. </w:t>
      </w:r>
    </w:p>
    <w:p w14:paraId="66B7E3F7" w14:textId="77777777" w:rsidR="00CA723C" w:rsidRDefault="00CA723C" w:rsidP="00CA723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38" w:author="Jose Alejandro Cuellar Menza" w:date="2023-05-01T14:35:00Z"/>
          <w:sz w:val="24"/>
          <w:szCs w:val="24"/>
        </w:rPr>
      </w:pPr>
    </w:p>
    <w:p w14:paraId="43DD13B3" w14:textId="75F65A19" w:rsidR="00CA723C" w:rsidRDefault="00CA723C" w:rsidP="00CA723C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39" w:author="Jose Alejandro Cuellar Menza" w:date="2023-05-01T14:38:00Z"/>
          <w:sz w:val="24"/>
          <w:szCs w:val="24"/>
        </w:rPr>
      </w:pPr>
      <w:ins w:id="40" w:author="Jose Alejandro Cuellar Menza" w:date="2023-05-01T14:38:00Z">
        <w:r>
          <w:rPr>
            <w:sz w:val="24"/>
            <w:szCs w:val="24"/>
          </w:rPr>
          <w:t>Creamos</w:t>
        </w:r>
      </w:ins>
      <w:ins w:id="41" w:author="Jose Alejandro Cuellar Menza" w:date="2023-05-01T14:36:00Z">
        <w:r>
          <w:rPr>
            <w:sz w:val="24"/>
            <w:szCs w:val="24"/>
          </w:rPr>
          <w:t xml:space="preserve"> un formulario que nos servirá como fuente la </w:t>
        </w:r>
      </w:ins>
      <w:ins w:id="42" w:author="Jose Alejandro Cuellar Menza" w:date="2023-05-01T14:38:00Z">
        <w:r>
          <w:rPr>
            <w:sz w:val="24"/>
            <w:szCs w:val="24"/>
          </w:rPr>
          <w:t>información</w:t>
        </w:r>
      </w:ins>
      <w:ins w:id="43" w:author="Jose Alejandro Cuellar Menza" w:date="2023-05-01T14:36:00Z">
        <w:r>
          <w:rPr>
            <w:sz w:val="24"/>
            <w:szCs w:val="24"/>
          </w:rPr>
          <w:t xml:space="preserve"> que</w:t>
        </w:r>
      </w:ins>
      <w:ins w:id="44" w:author="Jose Alejandro Cuellar Menza" w:date="2023-05-01T14:37:00Z">
        <w:r>
          <w:rPr>
            <w:sz w:val="24"/>
            <w:szCs w:val="24"/>
          </w:rPr>
          <w:t xml:space="preserve"> </w:t>
        </w:r>
      </w:ins>
      <w:ins w:id="45" w:author="Jose Alejandro Cuellar Menza" w:date="2023-05-01T14:38:00Z">
        <w:r>
          <w:rPr>
            <w:sz w:val="24"/>
            <w:szCs w:val="24"/>
          </w:rPr>
          <w:t>entrará</w:t>
        </w:r>
      </w:ins>
      <w:ins w:id="46" w:author="Jose Alejandro Cuellar Menza" w:date="2023-05-01T14:37:00Z">
        <w:r>
          <w:rPr>
            <w:sz w:val="24"/>
            <w:szCs w:val="24"/>
          </w:rPr>
          <w:t xml:space="preserve"> a </w:t>
        </w:r>
      </w:ins>
      <w:ins w:id="47" w:author="Jose Alejandro Cuellar Menza" w:date="2023-05-01T14:38:00Z">
        <w:r>
          <w:rPr>
            <w:sz w:val="24"/>
            <w:szCs w:val="24"/>
          </w:rPr>
          <w:t>nuestra</w:t>
        </w:r>
      </w:ins>
      <w:ins w:id="48" w:author="Jose Alejandro Cuellar Menza" w:date="2023-05-01T14:37:00Z">
        <w:r>
          <w:rPr>
            <w:sz w:val="24"/>
            <w:szCs w:val="24"/>
          </w:rPr>
          <w:t xml:space="preserve"> base de datos. </w:t>
        </w:r>
      </w:ins>
    </w:p>
    <w:p w14:paraId="7E7F9914" w14:textId="0DAC6E28" w:rsidR="00CA723C" w:rsidRDefault="00CA723C" w:rsidP="00CA723C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49" w:author="Jose Alejandro Cuellar Menza" w:date="2023-05-01T14:40:00Z"/>
          <w:sz w:val="24"/>
          <w:szCs w:val="24"/>
        </w:rPr>
      </w:pPr>
      <w:ins w:id="50" w:author="Jose Alejandro Cuellar Menza" w:date="2023-05-01T14:38:00Z">
        <w:r>
          <w:rPr>
            <w:sz w:val="24"/>
            <w:szCs w:val="24"/>
          </w:rPr>
          <w:t xml:space="preserve">Luego </w:t>
        </w:r>
        <w:r w:rsidRPr="00CA723C">
          <w:rPr>
            <w:sz w:val="24"/>
            <w:szCs w:val="24"/>
            <w:u w:val="single"/>
            <w:rPrChange w:id="51" w:author="Jose Alejandro Cuellar Menza" w:date="2023-05-01T14:38:00Z">
              <w:rPr>
                <w:sz w:val="24"/>
                <w:szCs w:val="24"/>
              </w:rPr>
            </w:rPrChange>
          </w:rPr>
          <w:t>creamos</w:t>
        </w:r>
        <w:r>
          <w:rPr>
            <w:sz w:val="24"/>
            <w:szCs w:val="24"/>
          </w:rPr>
          <w:t xml:space="preserve"> nuestro archivo de conexión a nuestra base de datos.</w:t>
        </w:r>
      </w:ins>
      <w:ins w:id="52" w:author="Jose Alejandro Cuellar Menza" w:date="2023-05-01T14:39:00Z">
        <w:r>
          <w:rPr>
            <w:sz w:val="24"/>
            <w:szCs w:val="24"/>
          </w:rPr>
          <w:t xml:space="preserve"> En donde hemos definido 2 funciones, en este caso hablaremos de la primera, en la </w:t>
        </w:r>
      </w:ins>
      <w:ins w:id="53" w:author="Jose Alejandro Cuellar Menza" w:date="2023-05-01T14:41:00Z">
        <w:r>
          <w:rPr>
            <w:sz w:val="24"/>
            <w:szCs w:val="24"/>
          </w:rPr>
          <w:t>cual</w:t>
        </w:r>
      </w:ins>
      <w:ins w:id="54" w:author="Jose Alejandro Cuellar Menza" w:date="2023-05-01T14:39:00Z">
        <w:r>
          <w:rPr>
            <w:sz w:val="24"/>
            <w:szCs w:val="24"/>
          </w:rPr>
          <w:t xml:space="preserve"> tenemos la definición de un</w:t>
        </w:r>
      </w:ins>
      <w:ins w:id="55" w:author="Jose Alejandro Cuellar Menza" w:date="2023-05-01T14:40:00Z">
        <w:r>
          <w:rPr>
            <w:sz w:val="24"/>
            <w:szCs w:val="24"/>
          </w:rPr>
          <w:t xml:space="preserve">a variable que contiene el valor reservado </w:t>
        </w:r>
        <w:proofErr w:type="spellStart"/>
        <w:r>
          <w:rPr>
            <w:sz w:val="24"/>
            <w:szCs w:val="24"/>
          </w:rPr>
          <w:t>mysqli_</w:t>
        </w:r>
        <w:proofErr w:type="gramStart"/>
        <w:r>
          <w:rPr>
            <w:sz w:val="24"/>
            <w:szCs w:val="24"/>
          </w:rPr>
          <w:t>connet</w:t>
        </w:r>
        <w:proofErr w:type="spellEnd"/>
        <w:r>
          <w:rPr>
            <w:sz w:val="24"/>
            <w:szCs w:val="24"/>
          </w:rPr>
          <w:t>(</w:t>
        </w:r>
        <w:proofErr w:type="gramEnd"/>
        <w:r>
          <w:rPr>
            <w:sz w:val="24"/>
            <w:szCs w:val="24"/>
          </w:rPr>
          <w:t xml:space="preserve">). </w:t>
        </w:r>
      </w:ins>
    </w:p>
    <w:p w14:paraId="24E5FA6D" w14:textId="512A5330" w:rsidR="00CA723C" w:rsidRDefault="00CA723C" w:rsidP="00CA723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56" w:author="Jose Alejandro Cuellar Menza" w:date="2023-05-01T14:42:00Z"/>
          <w:sz w:val="24"/>
          <w:szCs w:val="24"/>
        </w:rPr>
      </w:pPr>
      <w:ins w:id="57" w:author="Jose Alejandro Cuellar Menza" w:date="2023-05-01T14:41:00Z">
        <w:r>
          <w:rPr>
            <w:sz w:val="24"/>
            <w:szCs w:val="24"/>
          </w:rPr>
          <w:t>Dentro de los paréntesis de este valor hemos especificado el nombre de nuestro host, usuario, c</w:t>
        </w:r>
      </w:ins>
      <w:ins w:id="58" w:author="Jose Alejandro Cuellar Menza" w:date="2023-05-01T14:42:00Z">
        <w:r>
          <w:rPr>
            <w:sz w:val="24"/>
            <w:szCs w:val="24"/>
          </w:rPr>
          <w:t xml:space="preserve">ontraseña, nombre de nuestra base de datos y el puerto. </w:t>
        </w:r>
      </w:ins>
    </w:p>
    <w:p w14:paraId="4B447085" w14:textId="78B7A482" w:rsidR="00CA723C" w:rsidRPr="00CA723C" w:rsidRDefault="00CA723C" w:rsidP="00CA723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59" w:author="Jose Alejandro Cuellar Menza" w:date="2023-05-01T14:37:00Z"/>
          <w:sz w:val="24"/>
          <w:szCs w:val="24"/>
          <w:rPrChange w:id="60" w:author="Jose Alejandro Cuellar Menza" w:date="2023-05-01T14:40:00Z">
            <w:rPr>
              <w:ins w:id="61" w:author="Jose Alejandro Cuellar Menza" w:date="2023-05-01T14:37:00Z"/>
            </w:rPr>
          </w:rPrChange>
        </w:rPr>
        <w:pPrChange w:id="62" w:author="Jose Alejandro Cuellar Menza" w:date="2023-05-01T14:40:00Z">
          <w:pPr>
            <w:pStyle w:val="Prrafodelista"/>
            <w:numPr>
              <w:numId w:val="6"/>
            </w:numPr>
            <w:tabs>
              <w:tab w:val="left" w:pos="4320"/>
              <w:tab w:val="left" w:pos="4485"/>
              <w:tab w:val="left" w:pos="5445"/>
            </w:tabs>
            <w:spacing w:after="0" w:line="240" w:lineRule="auto"/>
            <w:ind w:hanging="360"/>
            <w:jc w:val="both"/>
          </w:pPr>
        </w:pPrChange>
      </w:pPr>
      <w:ins w:id="63" w:author="Jose Alejandro Cuellar Menza" w:date="2023-05-01T14:42:00Z">
        <w:r>
          <w:rPr>
            <w:sz w:val="24"/>
            <w:szCs w:val="24"/>
          </w:rPr>
          <w:t>Como retorno de esta función tenemos la variable $</w:t>
        </w:r>
        <w:proofErr w:type="spellStart"/>
        <w:r>
          <w:rPr>
            <w:sz w:val="24"/>
            <w:szCs w:val="24"/>
          </w:rPr>
          <w:t>conexion</w:t>
        </w:r>
        <w:proofErr w:type="spellEnd"/>
        <w:r>
          <w:rPr>
            <w:sz w:val="24"/>
            <w:szCs w:val="24"/>
          </w:rPr>
          <w:t xml:space="preserve"> que contiene nuestra conexión. </w:t>
        </w:r>
      </w:ins>
    </w:p>
    <w:p w14:paraId="12F721F5" w14:textId="77777777" w:rsidR="00CA723C" w:rsidRDefault="00CA723C" w:rsidP="00CA723C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64" w:author="Jose Alejandro Cuellar Menza" w:date="2023-05-01T14:38:00Z"/>
          <w:sz w:val="24"/>
          <w:szCs w:val="24"/>
        </w:rPr>
      </w:pPr>
      <w:ins w:id="65" w:author="Jose Alejandro Cuellar Menza" w:date="2023-05-01T14:37:00Z">
        <w:r>
          <w:rPr>
            <w:sz w:val="24"/>
            <w:szCs w:val="24"/>
          </w:rPr>
          <w:t xml:space="preserve">Luego de que se ingresan los datos y damos enviar a nuestros datos el formulario ejecuta el archivo agregar </w:t>
        </w:r>
        <w:proofErr w:type="spellStart"/>
        <w:r>
          <w:rPr>
            <w:sz w:val="24"/>
            <w:szCs w:val="24"/>
          </w:rPr>
          <w:t>php</w:t>
        </w:r>
        <w:proofErr w:type="spellEnd"/>
        <w:r>
          <w:rPr>
            <w:sz w:val="24"/>
            <w:szCs w:val="24"/>
          </w:rPr>
          <w:t xml:space="preserve"> que contiene la s</w:t>
        </w:r>
      </w:ins>
      <w:ins w:id="66" w:author="Jose Alejandro Cuellar Menza" w:date="2023-05-01T14:38:00Z">
        <w:r>
          <w:rPr>
            <w:sz w:val="24"/>
            <w:szCs w:val="24"/>
          </w:rPr>
          <w:t xml:space="preserve">iguiente lógica: </w:t>
        </w:r>
      </w:ins>
    </w:p>
    <w:p w14:paraId="2BBB1475" w14:textId="3524A002" w:rsidR="00CA723C" w:rsidRDefault="00CA723C" w:rsidP="00CA723C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67" w:author="Jose Alejandro Cuellar Menza" w:date="2023-05-01T14:43:00Z"/>
          <w:sz w:val="24"/>
          <w:szCs w:val="24"/>
        </w:rPr>
      </w:pPr>
      <w:ins w:id="68" w:author="Jose Alejandro Cuellar Menza" w:date="2023-05-01T14:43:00Z">
        <w:r>
          <w:rPr>
            <w:sz w:val="24"/>
            <w:szCs w:val="24"/>
          </w:rPr>
          <w:t xml:space="preserve">Incluimos nuestro archivo en donde se encuentra la conexión. </w:t>
        </w:r>
      </w:ins>
    </w:p>
    <w:p w14:paraId="032D6AED" w14:textId="649E04D6" w:rsidR="00CA723C" w:rsidRDefault="00CA723C" w:rsidP="00CA723C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69" w:author="Jose Alejandro Cuellar Menza" w:date="2023-05-01T14:44:00Z"/>
          <w:sz w:val="24"/>
          <w:szCs w:val="24"/>
        </w:rPr>
      </w:pPr>
      <w:ins w:id="70" w:author="Jose Alejandro Cuellar Menza" w:date="2023-05-01T14:43:00Z">
        <w:r>
          <w:rPr>
            <w:sz w:val="24"/>
            <w:szCs w:val="24"/>
          </w:rPr>
          <w:t xml:space="preserve">Definimos una variable y almacenamos la función </w:t>
        </w:r>
        <w:proofErr w:type="gramStart"/>
        <w:r>
          <w:rPr>
            <w:sz w:val="24"/>
            <w:szCs w:val="24"/>
          </w:rPr>
          <w:t>conectar(</w:t>
        </w:r>
        <w:proofErr w:type="gramEnd"/>
        <w:r>
          <w:rPr>
            <w:sz w:val="24"/>
            <w:szCs w:val="24"/>
          </w:rPr>
          <w:t>)</w:t>
        </w:r>
      </w:ins>
      <w:ins w:id="71" w:author="Jose Alejandro Cuellar Menza" w:date="2023-05-01T14:44:00Z">
        <w:r>
          <w:rPr>
            <w:sz w:val="24"/>
            <w:szCs w:val="24"/>
          </w:rPr>
          <w:t xml:space="preserve">. </w:t>
        </w:r>
      </w:ins>
    </w:p>
    <w:p w14:paraId="6A316ECF" w14:textId="129A698C" w:rsidR="00CA723C" w:rsidRDefault="00CA723C" w:rsidP="00CA723C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72" w:author="Jose Alejandro Cuellar Menza" w:date="2023-05-01T14:44:00Z"/>
          <w:sz w:val="24"/>
          <w:szCs w:val="24"/>
        </w:rPr>
      </w:pPr>
      <w:ins w:id="73" w:author="Jose Alejandro Cuellar Menza" w:date="2023-05-01T14:44:00Z">
        <w:r>
          <w:rPr>
            <w:sz w:val="24"/>
            <w:szCs w:val="24"/>
          </w:rPr>
          <w:t xml:space="preserve">Capturamos los datos del formulario de en </w:t>
        </w:r>
      </w:ins>
      <w:ins w:id="74" w:author="Jose Alejandro Cuellar Menza" w:date="2023-05-01T14:47:00Z">
        <w:r w:rsidR="003F5D10">
          <w:rPr>
            <w:sz w:val="24"/>
            <w:szCs w:val="24"/>
          </w:rPr>
          <w:t>variables</w:t>
        </w:r>
      </w:ins>
      <w:ins w:id="75" w:author="Jose Alejandro Cuellar Menza" w:date="2023-05-01T14:44:00Z">
        <w:r>
          <w:rPr>
            <w:sz w:val="24"/>
            <w:szCs w:val="24"/>
          </w:rPr>
          <w:t xml:space="preserve"> independientes. </w:t>
        </w:r>
      </w:ins>
    </w:p>
    <w:p w14:paraId="4A9A4ACA" w14:textId="74B52141" w:rsidR="00CA723C" w:rsidRDefault="00CA723C" w:rsidP="00CA723C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76" w:author="Jose Alejandro Cuellar Menza" w:date="2023-05-01T14:45:00Z"/>
          <w:sz w:val="24"/>
          <w:szCs w:val="24"/>
        </w:rPr>
      </w:pPr>
      <w:ins w:id="77" w:author="Jose Alejandro Cuellar Menza" w:date="2023-05-01T14:44:00Z">
        <w:r>
          <w:rPr>
            <w:sz w:val="24"/>
            <w:szCs w:val="24"/>
          </w:rPr>
          <w:t>Definimos un variable</w:t>
        </w:r>
      </w:ins>
      <w:ins w:id="78" w:author="Jose Alejandro Cuellar Menza" w:date="2023-05-01T14:45:00Z">
        <w:r>
          <w:rPr>
            <w:sz w:val="24"/>
            <w:szCs w:val="24"/>
          </w:rPr>
          <w:t xml:space="preserve"> que almacen</w:t>
        </w:r>
      </w:ins>
      <w:ins w:id="79" w:author="Jose Alejandro Cuellar Menza" w:date="2023-05-01T14:53:00Z">
        <w:r w:rsidR="00DA315B">
          <w:rPr>
            <w:sz w:val="24"/>
            <w:szCs w:val="24"/>
          </w:rPr>
          <w:t>a</w:t>
        </w:r>
      </w:ins>
      <w:ins w:id="80" w:author="Jose Alejandro Cuellar Menza" w:date="2023-05-01T14:45:00Z">
        <w:r>
          <w:rPr>
            <w:sz w:val="24"/>
            <w:szCs w:val="24"/>
          </w:rPr>
          <w:t xml:space="preserve"> la consulta SQL para insertar datos. </w:t>
        </w:r>
      </w:ins>
    </w:p>
    <w:p w14:paraId="123498D5" w14:textId="3E70367A" w:rsidR="00CA723C" w:rsidRDefault="003F5D10" w:rsidP="00CA723C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81" w:author="Jose Alejandro Cuellar Menza" w:date="2023-05-01T14:47:00Z"/>
          <w:sz w:val="24"/>
          <w:szCs w:val="24"/>
        </w:rPr>
      </w:pPr>
      <w:ins w:id="82" w:author="Jose Alejandro Cuellar Menza" w:date="2023-05-01T14:45:00Z">
        <w:r>
          <w:rPr>
            <w:sz w:val="24"/>
            <w:szCs w:val="24"/>
          </w:rPr>
          <w:t xml:space="preserve">Definimos el valor reservado </w:t>
        </w:r>
        <w:proofErr w:type="spellStart"/>
        <w:r>
          <w:rPr>
            <w:sz w:val="24"/>
            <w:szCs w:val="24"/>
          </w:rPr>
          <w:t>mysqli_</w:t>
        </w:r>
      </w:ins>
      <w:proofErr w:type="gramStart"/>
      <w:ins w:id="83" w:author="Jose Alejandro Cuellar Menza" w:date="2023-05-01T14:46:00Z">
        <w:r>
          <w:rPr>
            <w:sz w:val="24"/>
            <w:szCs w:val="24"/>
          </w:rPr>
          <w:t>query</w:t>
        </w:r>
        <w:proofErr w:type="spellEnd"/>
        <w:r>
          <w:rPr>
            <w:sz w:val="24"/>
            <w:szCs w:val="24"/>
          </w:rPr>
          <w:t>(</w:t>
        </w:r>
        <w:proofErr w:type="gramEnd"/>
        <w:r>
          <w:rPr>
            <w:sz w:val="24"/>
            <w:szCs w:val="24"/>
          </w:rPr>
          <w:t>) que nos permite ejecutar, en este caso primero tenemos la variable $</w:t>
        </w:r>
        <w:proofErr w:type="spellStart"/>
        <w:r>
          <w:rPr>
            <w:sz w:val="24"/>
            <w:szCs w:val="24"/>
          </w:rPr>
          <w:t>conexion</w:t>
        </w:r>
        <w:proofErr w:type="spellEnd"/>
        <w:r>
          <w:rPr>
            <w:sz w:val="24"/>
            <w:szCs w:val="24"/>
          </w:rPr>
          <w:t xml:space="preserve"> que contienen la función de conectar. </w:t>
        </w:r>
      </w:ins>
      <w:ins w:id="84" w:author="Jose Alejandro Cuellar Menza" w:date="2023-05-01T14:47:00Z">
        <w:r>
          <w:rPr>
            <w:sz w:val="24"/>
            <w:szCs w:val="24"/>
          </w:rPr>
          <w:t xml:space="preserve">Separado por una “,” tenemos la variable que contiene la consulta SQL, por loque también la va a ejecutar. En caso de que suceda algún error nos imprimirá un mensaje en pantalla. </w:t>
        </w:r>
      </w:ins>
    </w:p>
    <w:p w14:paraId="11788E92" w14:textId="7A7E3152" w:rsidR="003F5D10" w:rsidRDefault="003F5D10" w:rsidP="00CA723C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85" w:author="Jose Alejandro Cuellar Menza" w:date="2023-05-01T14:48:00Z"/>
          <w:sz w:val="24"/>
          <w:szCs w:val="24"/>
        </w:rPr>
      </w:pPr>
      <w:ins w:id="86" w:author="Jose Alejandro Cuellar Menza" w:date="2023-05-01T14:48:00Z">
        <w:r>
          <w:rPr>
            <w:sz w:val="24"/>
            <w:szCs w:val="24"/>
          </w:rPr>
          <w:t xml:space="preserve">Luego nos dará un mensaje de confirmación del registro. </w:t>
        </w:r>
      </w:ins>
    </w:p>
    <w:p w14:paraId="2ABE2951" w14:textId="252FE10B" w:rsidR="003F5D10" w:rsidRDefault="003F5D10" w:rsidP="00CA723C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87" w:author="Jose Alejandro Cuellar Menza" w:date="2023-05-01T14:48:00Z"/>
          <w:sz w:val="24"/>
          <w:szCs w:val="24"/>
        </w:rPr>
      </w:pPr>
      <w:ins w:id="88" w:author="Jose Alejandro Cuellar Menza" w:date="2023-05-01T14:48:00Z">
        <w:r>
          <w:rPr>
            <w:sz w:val="24"/>
            <w:szCs w:val="24"/>
          </w:rPr>
          <w:t xml:space="preserve">Limpiamos las cajas de texto antes de volver. </w:t>
        </w:r>
      </w:ins>
    </w:p>
    <w:p w14:paraId="56422866" w14:textId="054590F1" w:rsidR="003F5D10" w:rsidRDefault="003F5D10" w:rsidP="00CA723C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89" w:author="Jose Alejandro Cuellar Menza" w:date="2023-05-01T14:49:00Z"/>
          <w:sz w:val="24"/>
          <w:szCs w:val="24"/>
        </w:rPr>
      </w:pPr>
      <w:ins w:id="90" w:author="Jose Alejandro Cuellar Menza" w:date="2023-05-01T14:48:00Z">
        <w:r>
          <w:rPr>
            <w:sz w:val="24"/>
            <w:szCs w:val="24"/>
          </w:rPr>
          <w:t xml:space="preserve">Por </w:t>
        </w:r>
        <w:proofErr w:type="gramStart"/>
        <w:r>
          <w:rPr>
            <w:sz w:val="24"/>
            <w:szCs w:val="24"/>
          </w:rPr>
          <w:t>ultimo</w:t>
        </w:r>
        <w:proofErr w:type="gramEnd"/>
        <w:r>
          <w:rPr>
            <w:sz w:val="24"/>
            <w:szCs w:val="24"/>
          </w:rPr>
          <w:t xml:space="preserve"> nos redirecciona al formulario de </w:t>
        </w:r>
      </w:ins>
      <w:ins w:id="91" w:author="Jose Alejandro Cuellar Menza" w:date="2023-05-01T14:49:00Z">
        <w:r>
          <w:rPr>
            <w:sz w:val="24"/>
            <w:szCs w:val="24"/>
          </w:rPr>
          <w:t xml:space="preserve">registro de productos. </w:t>
        </w:r>
      </w:ins>
    </w:p>
    <w:p w14:paraId="4CE92D20" w14:textId="405B6A13" w:rsidR="003F5D10" w:rsidRDefault="003F5D10" w:rsidP="003F5D10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92" w:author="Jose Alejandro Cuellar Menza" w:date="2023-05-01T14:50:00Z"/>
          <w:sz w:val="24"/>
          <w:szCs w:val="24"/>
        </w:rPr>
      </w:pPr>
      <w:ins w:id="93" w:author="Jose Alejandro Cuellar Menza" w:date="2023-05-01T14:49:00Z">
        <w:r>
          <w:rPr>
            <w:sz w:val="24"/>
            <w:szCs w:val="24"/>
          </w:rPr>
          <w:t>Si vamos a mostrar, nos redirige a una nueva i</w:t>
        </w:r>
      </w:ins>
      <w:ins w:id="94" w:author="Jose Alejandro Cuellar Menza" w:date="2023-05-01T14:50:00Z">
        <w:r>
          <w:rPr>
            <w:sz w:val="24"/>
            <w:szCs w:val="24"/>
          </w:rPr>
          <w:t xml:space="preserve">nterfaz que tiene una tabla. </w:t>
        </w:r>
      </w:ins>
    </w:p>
    <w:p w14:paraId="79C5BA33" w14:textId="5D05757C" w:rsidR="003F5D10" w:rsidRDefault="003F5D10" w:rsidP="003F5D10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95" w:author="Jose Alejandro Cuellar Menza" w:date="2023-05-01T14:50:00Z"/>
          <w:sz w:val="24"/>
          <w:szCs w:val="24"/>
        </w:rPr>
      </w:pPr>
      <w:ins w:id="96" w:author="Jose Alejandro Cuellar Menza" w:date="2023-05-01T14:50:00Z">
        <w:r>
          <w:rPr>
            <w:sz w:val="24"/>
            <w:szCs w:val="24"/>
          </w:rPr>
          <w:t xml:space="preserve">Esta tabla mantiene unos títulos. </w:t>
        </w:r>
      </w:ins>
    </w:p>
    <w:p w14:paraId="3401C55A" w14:textId="5DAB76CE" w:rsidR="003F5D10" w:rsidRDefault="003F5D10" w:rsidP="003F5D10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97" w:author="Jose Alejandro Cuellar Menza" w:date="2023-05-01T14:52:00Z"/>
          <w:sz w:val="24"/>
          <w:szCs w:val="24"/>
        </w:rPr>
      </w:pPr>
      <w:ins w:id="98" w:author="Jose Alejandro Cuellar Menza" w:date="2023-05-01T14:50:00Z">
        <w:r>
          <w:rPr>
            <w:sz w:val="24"/>
            <w:szCs w:val="24"/>
          </w:rPr>
          <w:t xml:space="preserve">Su contenido se </w:t>
        </w:r>
      </w:ins>
      <w:ins w:id="99" w:author="Jose Alejandro Cuellar Menza" w:date="2023-05-01T14:51:00Z">
        <w:r>
          <w:rPr>
            <w:sz w:val="24"/>
            <w:szCs w:val="24"/>
          </w:rPr>
          <w:t>encuentra</w:t>
        </w:r>
      </w:ins>
      <w:ins w:id="100" w:author="Jose Alejandro Cuellar Menza" w:date="2023-05-01T14:50:00Z">
        <w:r>
          <w:rPr>
            <w:sz w:val="24"/>
            <w:szCs w:val="24"/>
          </w:rPr>
          <w:t xml:space="preserve"> relacionado con la base de </w:t>
        </w:r>
      </w:ins>
      <w:ins w:id="101" w:author="Jose Alejandro Cuellar Menza" w:date="2023-05-01T14:51:00Z">
        <w:r>
          <w:rPr>
            <w:sz w:val="24"/>
            <w:szCs w:val="24"/>
          </w:rPr>
          <w:t>datos, ya</w:t>
        </w:r>
      </w:ins>
      <w:ins w:id="102" w:author="Jose Alejandro Cuellar Menza" w:date="2023-05-01T14:50:00Z">
        <w:r>
          <w:rPr>
            <w:sz w:val="24"/>
            <w:szCs w:val="24"/>
          </w:rPr>
          <w:t xml:space="preserve"> que </w:t>
        </w:r>
      </w:ins>
      <w:ins w:id="103" w:author="Jose Alejandro Cuellar Menza" w:date="2023-05-01T14:51:00Z">
        <w:r>
          <w:rPr>
            <w:sz w:val="24"/>
            <w:szCs w:val="24"/>
          </w:rPr>
          <w:t>dentro de las etique</w:t>
        </w:r>
      </w:ins>
      <w:ins w:id="104" w:author="Jose Alejandro Cuellar Menza" w:date="2023-05-01T14:52:00Z">
        <w:r>
          <w:rPr>
            <w:sz w:val="24"/>
            <w:szCs w:val="24"/>
          </w:rPr>
          <w:t xml:space="preserve">tas </w:t>
        </w:r>
        <w:proofErr w:type="spellStart"/>
        <w:r>
          <w:rPr>
            <w:sz w:val="24"/>
            <w:szCs w:val="24"/>
          </w:rPr>
          <w:t>php</w:t>
        </w:r>
        <w:proofErr w:type="spellEnd"/>
        <w:r>
          <w:rPr>
            <w:sz w:val="24"/>
            <w:szCs w:val="24"/>
          </w:rPr>
          <w:t xml:space="preserve"> tenemos que: </w:t>
        </w:r>
      </w:ins>
    </w:p>
    <w:p w14:paraId="07049AD3" w14:textId="77777777" w:rsidR="00DA315B" w:rsidRDefault="00DA315B" w:rsidP="00DA315B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105" w:author="Jose Alejandro Cuellar Menza" w:date="2023-05-01T14:52:00Z"/>
          <w:sz w:val="24"/>
          <w:szCs w:val="24"/>
        </w:rPr>
      </w:pPr>
      <w:ins w:id="106" w:author="Jose Alejandro Cuellar Menza" w:date="2023-05-01T14:52:00Z">
        <w:r>
          <w:rPr>
            <w:sz w:val="24"/>
            <w:szCs w:val="24"/>
          </w:rPr>
          <w:t xml:space="preserve">Incluimos nuestro archivo en donde se encuentra la conexión. </w:t>
        </w:r>
      </w:ins>
    </w:p>
    <w:p w14:paraId="56B44CD2" w14:textId="77777777" w:rsidR="00DA315B" w:rsidRDefault="00DA315B" w:rsidP="00DA315B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107" w:author="Jose Alejandro Cuellar Menza" w:date="2023-05-01T14:52:00Z"/>
          <w:sz w:val="24"/>
          <w:szCs w:val="24"/>
        </w:rPr>
      </w:pPr>
      <w:ins w:id="108" w:author="Jose Alejandro Cuellar Menza" w:date="2023-05-01T14:52:00Z">
        <w:r>
          <w:rPr>
            <w:sz w:val="24"/>
            <w:szCs w:val="24"/>
          </w:rPr>
          <w:t xml:space="preserve">Definimos una variable y almacenamos la función </w:t>
        </w:r>
        <w:proofErr w:type="gramStart"/>
        <w:r>
          <w:rPr>
            <w:sz w:val="24"/>
            <w:szCs w:val="24"/>
          </w:rPr>
          <w:t>conectar(</w:t>
        </w:r>
        <w:proofErr w:type="gramEnd"/>
        <w:r>
          <w:rPr>
            <w:sz w:val="24"/>
            <w:szCs w:val="24"/>
          </w:rPr>
          <w:t xml:space="preserve">). </w:t>
        </w:r>
      </w:ins>
    </w:p>
    <w:p w14:paraId="78BBAC7B" w14:textId="0B174BBE" w:rsidR="00DA315B" w:rsidRDefault="00DA315B" w:rsidP="00DA315B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ins w:id="109" w:author="Jose Alejandro Cuellar Menza" w:date="2023-05-01T14:52:00Z"/>
          <w:sz w:val="24"/>
          <w:szCs w:val="24"/>
        </w:rPr>
      </w:pPr>
      <w:ins w:id="110" w:author="Jose Alejandro Cuellar Menza" w:date="2023-05-01T14:52:00Z">
        <w:r>
          <w:rPr>
            <w:sz w:val="24"/>
            <w:szCs w:val="24"/>
          </w:rPr>
          <w:t xml:space="preserve">Definimos un variable que almacena la consulta SQL para </w:t>
        </w:r>
      </w:ins>
      <w:ins w:id="111" w:author="Jose Alejandro Cuellar Menza" w:date="2023-05-01T14:53:00Z">
        <w:r>
          <w:rPr>
            <w:sz w:val="24"/>
            <w:szCs w:val="24"/>
          </w:rPr>
          <w:t>seleccionar los datos</w:t>
        </w:r>
      </w:ins>
      <w:ins w:id="112" w:author="Jose Alejandro Cuellar Menza" w:date="2023-05-01T14:52:00Z">
        <w:r>
          <w:rPr>
            <w:sz w:val="24"/>
            <w:szCs w:val="24"/>
          </w:rPr>
          <w:t xml:space="preserve">. </w:t>
        </w:r>
      </w:ins>
    </w:p>
    <w:p w14:paraId="13997C8E" w14:textId="10D31996" w:rsidR="003F5D10" w:rsidRDefault="00DA315B" w:rsidP="00DA315B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rPr>
          <w:ins w:id="113" w:author="Jose Alejandro Cuellar Menza" w:date="2023-05-01T14:56:00Z"/>
          <w:sz w:val="24"/>
          <w:szCs w:val="24"/>
        </w:rPr>
      </w:pPr>
      <w:ins w:id="114" w:author="Jose Alejandro Cuellar Menza" w:date="2023-05-01T14:53:00Z">
        <w:r>
          <w:rPr>
            <w:sz w:val="24"/>
            <w:szCs w:val="24"/>
          </w:rPr>
          <w:t xml:space="preserve">Definimos un </w:t>
        </w:r>
      </w:ins>
      <w:ins w:id="115" w:author="Jose Alejandro Cuellar Menza" w:date="2023-05-01T14:54:00Z">
        <w:r>
          <w:rPr>
            <w:sz w:val="24"/>
            <w:szCs w:val="24"/>
          </w:rPr>
          <w:t>ciclo</w:t>
        </w:r>
      </w:ins>
      <w:ins w:id="116" w:author="Jose Alejandro Cuellar Menza" w:date="2023-05-01T14:53:00Z"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while</w:t>
        </w:r>
        <w:proofErr w:type="spellEnd"/>
        <w:r>
          <w:rPr>
            <w:sz w:val="24"/>
            <w:szCs w:val="24"/>
          </w:rPr>
          <w:t xml:space="preserve">; su condición </w:t>
        </w:r>
      </w:ins>
      <w:ins w:id="117" w:author="Jose Alejandro Cuellar Menza" w:date="2023-05-01T14:54:00Z">
        <w:r>
          <w:rPr>
            <w:sz w:val="24"/>
            <w:szCs w:val="24"/>
          </w:rPr>
          <w:t>será</w:t>
        </w:r>
      </w:ins>
      <w:ins w:id="118" w:author="Jose Alejandro Cuellar Menza" w:date="2023-05-01T14:53:00Z">
        <w:r>
          <w:rPr>
            <w:sz w:val="24"/>
            <w:szCs w:val="24"/>
          </w:rPr>
          <w:t xml:space="preserve"> definir </w:t>
        </w:r>
      </w:ins>
      <w:ins w:id="119" w:author="Jose Alejandro Cuellar Menza" w:date="2023-05-01T14:54:00Z">
        <w:r>
          <w:rPr>
            <w:sz w:val="24"/>
            <w:szCs w:val="24"/>
          </w:rPr>
          <w:t>una variable</w:t>
        </w:r>
      </w:ins>
      <w:ins w:id="120" w:author="Jose Alejandro Cuellar Menza" w:date="2023-05-01T14:53:00Z">
        <w:r>
          <w:rPr>
            <w:sz w:val="24"/>
            <w:szCs w:val="24"/>
          </w:rPr>
          <w:t xml:space="preserve"> “$mostrar”</w:t>
        </w:r>
      </w:ins>
      <w:ins w:id="121" w:author="Jose Alejandro Cuellar Menza" w:date="2023-05-01T14:54:00Z">
        <w:r>
          <w:rPr>
            <w:sz w:val="24"/>
            <w:szCs w:val="24"/>
          </w:rPr>
          <w:t xml:space="preserve"> que </w:t>
        </w:r>
      </w:ins>
      <w:ins w:id="122" w:author="Jose Alejandro Cuellar Menza" w:date="2023-05-01T14:55:00Z">
        <w:r>
          <w:rPr>
            <w:sz w:val="24"/>
            <w:szCs w:val="24"/>
          </w:rPr>
          <w:t>será</w:t>
        </w:r>
      </w:ins>
      <w:ins w:id="123" w:author="Jose Alejandro Cuellar Menza" w:date="2023-05-01T14:54:00Z">
        <w:r>
          <w:rPr>
            <w:sz w:val="24"/>
            <w:szCs w:val="24"/>
          </w:rPr>
          <w:t xml:space="preserve"> igual a </w:t>
        </w:r>
        <w:proofErr w:type="spellStart"/>
        <w:r>
          <w:rPr>
            <w:sz w:val="24"/>
            <w:szCs w:val="24"/>
          </w:rPr>
          <w:t>mysqli_fetch_</w:t>
        </w:r>
        <w:proofErr w:type="gramStart"/>
        <w:r>
          <w:rPr>
            <w:sz w:val="24"/>
            <w:szCs w:val="24"/>
          </w:rPr>
          <w:t>array</w:t>
        </w:r>
        <w:proofErr w:type="spellEnd"/>
        <w:r>
          <w:rPr>
            <w:sz w:val="24"/>
            <w:szCs w:val="24"/>
          </w:rPr>
          <w:t>(</w:t>
        </w:r>
        <w:proofErr w:type="gramEnd"/>
        <w:r>
          <w:rPr>
            <w:sz w:val="24"/>
            <w:szCs w:val="24"/>
          </w:rPr>
          <w:t xml:space="preserve">), y dentro de los </w:t>
        </w:r>
      </w:ins>
      <w:ins w:id="124" w:author="Jose Alejandro Cuellar Menza" w:date="2023-05-01T14:55:00Z">
        <w:r>
          <w:rPr>
            <w:sz w:val="24"/>
            <w:szCs w:val="24"/>
          </w:rPr>
          <w:t>paréntesis</w:t>
        </w:r>
      </w:ins>
      <w:ins w:id="125" w:author="Jose Alejandro Cuellar Menza" w:date="2023-05-01T14:54:00Z">
        <w:r>
          <w:rPr>
            <w:sz w:val="24"/>
            <w:szCs w:val="24"/>
          </w:rPr>
          <w:t xml:space="preserve"> nuestra variable </w:t>
        </w:r>
      </w:ins>
      <w:ins w:id="126" w:author="Jose Alejandro Cuellar Menza" w:date="2023-05-01T14:55:00Z">
        <w:r>
          <w:rPr>
            <w:sz w:val="24"/>
            <w:szCs w:val="24"/>
          </w:rPr>
          <w:t xml:space="preserve">que contiene la consulta; En otras palabras, estamos convirtiendo </w:t>
        </w:r>
        <w:r w:rsidR="009C3621">
          <w:rPr>
            <w:sz w:val="24"/>
            <w:szCs w:val="24"/>
          </w:rPr>
          <w:t>los datos en un arreglo</w:t>
        </w:r>
      </w:ins>
      <w:ins w:id="127" w:author="Jose Alejandro Cuellar Menza" w:date="2023-05-01T14:56:00Z">
        <w:r w:rsidR="009C3621">
          <w:rPr>
            <w:sz w:val="24"/>
            <w:szCs w:val="24"/>
          </w:rPr>
          <w:t xml:space="preserve"> y mientras haya datos se repita. </w:t>
        </w:r>
      </w:ins>
    </w:p>
    <w:p w14:paraId="2EBF1E54" w14:textId="7732E580" w:rsidR="009C3621" w:rsidRPr="009C3621" w:rsidRDefault="009C3621" w:rsidP="009C3621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rPr>
          <w:sz w:val="24"/>
          <w:szCs w:val="24"/>
          <w:rPrChange w:id="128" w:author="Jose Alejandro Cuellar Menza" w:date="2023-05-01T14:57:00Z">
            <w:rPr/>
          </w:rPrChange>
        </w:rPr>
        <w:pPrChange w:id="129" w:author="Jose Alejandro Cuellar Menza" w:date="2023-05-01T14:57:00Z">
          <w:pPr>
            <w:pStyle w:val="Prrafodelista"/>
            <w:numPr>
              <w:numId w:val="5"/>
            </w:numPr>
            <w:tabs>
              <w:tab w:val="left" w:pos="4320"/>
              <w:tab w:val="left" w:pos="4485"/>
              <w:tab w:val="left" w:pos="5445"/>
            </w:tabs>
            <w:spacing w:after="0" w:line="240" w:lineRule="auto"/>
            <w:ind w:left="360" w:hanging="360"/>
            <w:jc w:val="both"/>
          </w:pPr>
        </w:pPrChange>
      </w:pPr>
      <w:ins w:id="130" w:author="Jose Alejandro Cuellar Menza" w:date="2023-05-01T14:56:00Z">
        <w:r>
          <w:rPr>
            <w:sz w:val="24"/>
            <w:szCs w:val="24"/>
          </w:rPr>
          <w:lastRenderedPageBreak/>
          <w:t xml:space="preserve">El contenido que se repite es la creación de una fila, en donde en cada campo de la fila se encuentra llamando </w:t>
        </w:r>
      </w:ins>
      <w:ins w:id="131" w:author="Jose Alejandro Cuellar Menza" w:date="2023-05-01T14:57:00Z">
        <w:r>
          <w:rPr>
            <w:sz w:val="24"/>
            <w:szCs w:val="24"/>
          </w:rPr>
          <w:t xml:space="preserve">un dato según corresponda la columna de la tabla y la tabla de la base de datos. </w:t>
        </w:r>
      </w:ins>
    </w:p>
    <w:sectPr w:rsidR="009C3621" w:rsidRPr="009C3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359"/>
    <w:multiLevelType w:val="hybridMultilevel"/>
    <w:tmpl w:val="EF0ADB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B20D6"/>
    <w:multiLevelType w:val="hybridMultilevel"/>
    <w:tmpl w:val="98D48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41B17"/>
    <w:multiLevelType w:val="hybridMultilevel"/>
    <w:tmpl w:val="EE364B6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C94F3A"/>
    <w:multiLevelType w:val="hybridMultilevel"/>
    <w:tmpl w:val="3B40715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162D"/>
    <w:multiLevelType w:val="hybridMultilevel"/>
    <w:tmpl w:val="C1766A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E761F"/>
    <w:multiLevelType w:val="hybridMultilevel"/>
    <w:tmpl w:val="F93C0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364629">
    <w:abstractNumId w:val="5"/>
  </w:num>
  <w:num w:numId="2" w16cid:durableId="509223647">
    <w:abstractNumId w:val="4"/>
  </w:num>
  <w:num w:numId="3" w16cid:durableId="907493965">
    <w:abstractNumId w:val="0"/>
  </w:num>
  <w:num w:numId="4" w16cid:durableId="1165244658">
    <w:abstractNumId w:val="3"/>
  </w:num>
  <w:num w:numId="5" w16cid:durableId="1985767818">
    <w:abstractNumId w:val="2"/>
  </w:num>
  <w:num w:numId="6" w16cid:durableId="18042327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Alejandro Cuellar Menza">
    <w15:presenceInfo w15:providerId="Windows Live" w15:userId="05aa8c2a8d379e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C70"/>
    <w:rsid w:val="00041541"/>
    <w:rsid w:val="00111AD7"/>
    <w:rsid w:val="002C4C70"/>
    <w:rsid w:val="002E700C"/>
    <w:rsid w:val="003F5D10"/>
    <w:rsid w:val="005C1CF6"/>
    <w:rsid w:val="006A0039"/>
    <w:rsid w:val="00784EAB"/>
    <w:rsid w:val="007E211B"/>
    <w:rsid w:val="008009F0"/>
    <w:rsid w:val="009C3621"/>
    <w:rsid w:val="00A738CB"/>
    <w:rsid w:val="00C76D73"/>
    <w:rsid w:val="00CA723C"/>
    <w:rsid w:val="00CB6009"/>
    <w:rsid w:val="00DA315B"/>
    <w:rsid w:val="00D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D208"/>
  <w15:docId w15:val="{887C070D-1FED-4C4B-9424-530DADAE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70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4C70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2C4C70"/>
    <w:pPr>
      <w:ind w:left="720"/>
      <w:contextualSpacing/>
    </w:pPr>
  </w:style>
  <w:style w:type="paragraph" w:styleId="Revisin">
    <w:name w:val="Revision"/>
    <w:hidden/>
    <w:uiPriority w:val="99"/>
    <w:semiHidden/>
    <w:rsid w:val="00784EAB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Jose Alejandro Cuellar Menza</cp:lastModifiedBy>
  <cp:revision>3</cp:revision>
  <dcterms:created xsi:type="dcterms:W3CDTF">2021-04-25T22:59:00Z</dcterms:created>
  <dcterms:modified xsi:type="dcterms:W3CDTF">2023-05-01T19:57:00Z</dcterms:modified>
</cp:coreProperties>
</file>